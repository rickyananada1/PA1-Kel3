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C373F" w:rsidRDefault="00B068C5" w:rsidP="001C503A">
      <w:pPr>
        <w:pStyle w:val="Title"/>
        <w:ind w:left="2" w:hanging="4"/>
        <w:rPr>
          <w:sz w:val="44"/>
          <w:szCs w:val="44"/>
        </w:rPr>
        <w:pPrChange w:id="0" w:author="Hagai" w:date="2023-06-09T20:01:00Z">
          <w:pPr>
            <w:pStyle w:val="Title"/>
            <w:ind w:left="2" w:hanging="4"/>
            <w:jc w:val="left"/>
          </w:pPr>
        </w:pPrChange>
      </w:pPr>
      <w:r>
        <w:rPr>
          <w:sz w:val="44"/>
          <w:szCs w:val="44"/>
        </w:rPr>
        <w:t>Project Implementation Plan</w:t>
      </w:r>
    </w:p>
    <w:p w14:paraId="00000002" w14:textId="77777777" w:rsidR="00CC373F" w:rsidRDefault="00CC373F">
      <w:pPr>
        <w:pStyle w:val="Title"/>
        <w:ind w:left="3" w:hanging="5"/>
      </w:pPr>
    </w:p>
    <w:p w14:paraId="00000003" w14:textId="77777777" w:rsidR="00CC373F" w:rsidRDefault="00B068C5">
      <w:pPr>
        <w:pStyle w:val="Title"/>
        <w:spacing w:line="360" w:lineRule="auto"/>
        <w:ind w:left="3" w:hanging="5"/>
      </w:pPr>
      <w:proofErr w:type="spellStart"/>
      <w:r>
        <w:t>Aplikasi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Website </w:t>
      </w:r>
      <w:proofErr w:type="spellStart"/>
      <w:r>
        <w:t>Penyetoran</w:t>
      </w:r>
      <w:proofErr w:type="spellEnd"/>
      <w:r>
        <w:t xml:space="preserve"> </w:t>
      </w:r>
      <w:proofErr w:type="spellStart"/>
      <w:r>
        <w:t>Sampah</w:t>
      </w:r>
      <w:proofErr w:type="spellEnd"/>
      <w:r>
        <w:t xml:space="preserve"> di Bank </w:t>
      </w:r>
      <w:proofErr w:type="spellStart"/>
      <w:r>
        <w:t>Sampah</w:t>
      </w:r>
      <w:proofErr w:type="spellEnd"/>
      <w:r>
        <w:t xml:space="preserve"> </w:t>
      </w:r>
      <w:proofErr w:type="spellStart"/>
      <w:r>
        <w:t>Tarhilala</w:t>
      </w:r>
      <w:proofErr w:type="spellEnd"/>
    </w:p>
    <w:p w14:paraId="00000004" w14:textId="77777777" w:rsidR="00CC373F" w:rsidRDefault="00CC373F">
      <w:pPr>
        <w:pStyle w:val="Title"/>
        <w:ind w:left="2" w:hanging="4"/>
        <w:jc w:val="left"/>
        <w:rPr>
          <w:sz w:val="40"/>
          <w:szCs w:val="40"/>
        </w:rPr>
      </w:pPr>
    </w:p>
    <w:p w14:paraId="00000005" w14:textId="77777777" w:rsidR="00CC373F" w:rsidRDefault="00B068C5">
      <w:pPr>
        <w:pStyle w:val="Title"/>
        <w:ind w:left="2" w:hanging="4"/>
        <w:rPr>
          <w:sz w:val="40"/>
          <w:szCs w:val="40"/>
        </w:rPr>
      </w:pPr>
      <w:proofErr w:type="spellStart"/>
      <w:r>
        <w:rPr>
          <w:sz w:val="40"/>
          <w:szCs w:val="40"/>
        </w:rPr>
        <w:t>Dibuat</w:t>
      </w:r>
      <w:proofErr w:type="spellEnd"/>
      <w:r>
        <w:rPr>
          <w:sz w:val="40"/>
          <w:szCs w:val="40"/>
        </w:rPr>
        <w:t xml:space="preserve"> </w:t>
      </w:r>
      <w:proofErr w:type="gramStart"/>
      <w:r>
        <w:rPr>
          <w:sz w:val="40"/>
          <w:szCs w:val="40"/>
        </w:rPr>
        <w:t>Oleh :</w:t>
      </w:r>
      <w:proofErr w:type="gramEnd"/>
    </w:p>
    <w:p w14:paraId="00000006" w14:textId="77777777" w:rsidR="00CC373F" w:rsidRDefault="00CC373F">
      <w:pPr>
        <w:pStyle w:val="Subtitle"/>
        <w:ind w:left="1" w:hanging="3"/>
        <w:rPr>
          <w:b w:val="0"/>
          <w:sz w:val="28"/>
          <w:szCs w:val="28"/>
        </w:rPr>
      </w:pPr>
    </w:p>
    <w:tbl>
      <w:tblPr>
        <w:tblStyle w:val="aa"/>
        <w:tblW w:w="4680" w:type="dxa"/>
        <w:tblInd w:w="2340" w:type="dxa"/>
        <w:tblLayout w:type="fixed"/>
        <w:tblLook w:val="0000" w:firstRow="0" w:lastRow="0" w:firstColumn="0" w:lastColumn="0" w:noHBand="0" w:noVBand="0"/>
      </w:tblPr>
      <w:tblGrid>
        <w:gridCol w:w="2006"/>
        <w:gridCol w:w="2674"/>
      </w:tblGrid>
      <w:tr w:rsidR="00CC373F" w14:paraId="344AEB7A" w14:textId="77777777">
        <w:tc>
          <w:tcPr>
            <w:tcW w:w="2006" w:type="dxa"/>
          </w:tcPr>
          <w:p w14:paraId="00000007" w14:textId="77777777" w:rsidR="00CC373F" w:rsidRDefault="00B068C5">
            <w:pPr>
              <w:pStyle w:val="Subtitle"/>
              <w:ind w:left="1" w:hanging="3"/>
              <w:jc w:val="left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NIM 11322016</w:t>
            </w:r>
          </w:p>
        </w:tc>
        <w:tc>
          <w:tcPr>
            <w:tcW w:w="2674" w:type="dxa"/>
          </w:tcPr>
          <w:p w14:paraId="00000008" w14:textId="77777777" w:rsidR="00CC373F" w:rsidRDefault="00B068C5">
            <w:pPr>
              <w:pStyle w:val="Subtitle"/>
              <w:ind w:left="1" w:hanging="3"/>
              <w:jc w:val="left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 xml:space="preserve">Horas MP </w:t>
            </w:r>
            <w:proofErr w:type="spellStart"/>
            <w:r>
              <w:rPr>
                <w:b w:val="0"/>
                <w:sz w:val="28"/>
                <w:szCs w:val="28"/>
              </w:rPr>
              <w:t>Saragih</w:t>
            </w:r>
            <w:proofErr w:type="spellEnd"/>
            <w:r>
              <w:rPr>
                <w:b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sz w:val="28"/>
                <w:szCs w:val="28"/>
              </w:rPr>
              <w:t>Sidabalok</w:t>
            </w:r>
            <w:proofErr w:type="spellEnd"/>
          </w:p>
        </w:tc>
      </w:tr>
      <w:tr w:rsidR="00CC373F" w14:paraId="3938783E" w14:textId="77777777">
        <w:tc>
          <w:tcPr>
            <w:tcW w:w="2006" w:type="dxa"/>
          </w:tcPr>
          <w:p w14:paraId="00000009" w14:textId="77777777" w:rsidR="00CC373F" w:rsidRDefault="00B068C5">
            <w:pPr>
              <w:pStyle w:val="Subtitle"/>
              <w:ind w:left="1" w:hanging="3"/>
              <w:jc w:val="left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NIM 11322005</w:t>
            </w:r>
          </w:p>
        </w:tc>
        <w:tc>
          <w:tcPr>
            <w:tcW w:w="2674" w:type="dxa"/>
          </w:tcPr>
          <w:p w14:paraId="0000000A" w14:textId="77777777" w:rsidR="00CC373F" w:rsidRDefault="00B068C5">
            <w:pPr>
              <w:pStyle w:val="Subtitle"/>
              <w:ind w:left="1" w:hanging="3"/>
              <w:jc w:val="left"/>
            </w:pPr>
            <w:r>
              <w:rPr>
                <w:b w:val="0"/>
                <w:sz w:val="28"/>
                <w:szCs w:val="28"/>
              </w:rPr>
              <w:t xml:space="preserve">Maria </w:t>
            </w:r>
            <w:proofErr w:type="spellStart"/>
            <w:r>
              <w:rPr>
                <w:b w:val="0"/>
                <w:sz w:val="28"/>
                <w:szCs w:val="28"/>
              </w:rPr>
              <w:t>Elimadona</w:t>
            </w:r>
            <w:proofErr w:type="spellEnd"/>
            <w:r>
              <w:rPr>
                <w:b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sz w:val="28"/>
                <w:szCs w:val="28"/>
              </w:rPr>
              <w:t>Sibarani</w:t>
            </w:r>
            <w:proofErr w:type="spellEnd"/>
          </w:p>
        </w:tc>
      </w:tr>
      <w:tr w:rsidR="00CC373F" w14:paraId="4669C2F5" w14:textId="77777777">
        <w:tc>
          <w:tcPr>
            <w:tcW w:w="2006" w:type="dxa"/>
          </w:tcPr>
          <w:p w14:paraId="0000000B" w14:textId="77777777" w:rsidR="00CC373F" w:rsidRDefault="00B068C5">
            <w:pPr>
              <w:pStyle w:val="Subtitle"/>
              <w:ind w:left="1" w:hanging="3"/>
              <w:jc w:val="left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NIM 11322024</w:t>
            </w:r>
          </w:p>
          <w:p w14:paraId="0000000C" w14:textId="77777777" w:rsidR="00CC373F" w:rsidRDefault="00CC373F">
            <w:pPr>
              <w:ind w:left="0" w:hanging="2"/>
            </w:pPr>
          </w:p>
          <w:p w14:paraId="0000000D" w14:textId="77777777" w:rsidR="00CC373F" w:rsidRDefault="00B068C5">
            <w:pPr>
              <w:ind w:left="1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NIM 11322063</w:t>
            </w:r>
          </w:p>
        </w:tc>
        <w:tc>
          <w:tcPr>
            <w:tcW w:w="2674" w:type="dxa"/>
          </w:tcPr>
          <w:p w14:paraId="0000000E" w14:textId="77777777" w:rsidR="00CC373F" w:rsidRDefault="00B068C5">
            <w:pPr>
              <w:pStyle w:val="Subtitle"/>
              <w:ind w:left="1" w:hanging="3"/>
              <w:jc w:val="left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 xml:space="preserve">Immanuel </w:t>
            </w:r>
            <w:proofErr w:type="spellStart"/>
            <w:r>
              <w:rPr>
                <w:b w:val="0"/>
                <w:sz w:val="28"/>
                <w:szCs w:val="28"/>
              </w:rPr>
              <w:t>Partogi</w:t>
            </w:r>
            <w:proofErr w:type="spellEnd"/>
            <w:r>
              <w:rPr>
                <w:b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sz w:val="28"/>
                <w:szCs w:val="28"/>
              </w:rPr>
              <w:t>Pardede</w:t>
            </w:r>
            <w:proofErr w:type="spellEnd"/>
          </w:p>
          <w:p w14:paraId="0000000F" w14:textId="77777777" w:rsidR="00CC373F" w:rsidRDefault="00B068C5">
            <w:pPr>
              <w:ind w:left="1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Hagai Natasha </w:t>
            </w:r>
            <w:proofErr w:type="spellStart"/>
            <w:r>
              <w:rPr>
                <w:sz w:val="28"/>
                <w:szCs w:val="28"/>
              </w:rPr>
              <w:t>Sianturi</w:t>
            </w:r>
            <w:proofErr w:type="spellEnd"/>
          </w:p>
          <w:p w14:paraId="00000010" w14:textId="77777777" w:rsidR="00CC373F" w:rsidRDefault="00CC373F">
            <w:pPr>
              <w:ind w:left="0" w:hanging="2"/>
            </w:pPr>
          </w:p>
          <w:p w14:paraId="00000011" w14:textId="77777777" w:rsidR="00CC373F" w:rsidRDefault="00CC373F">
            <w:pPr>
              <w:ind w:left="0" w:hanging="2"/>
            </w:pPr>
          </w:p>
          <w:p w14:paraId="00000012" w14:textId="77777777" w:rsidR="00CC373F" w:rsidRDefault="00CC373F">
            <w:pPr>
              <w:ind w:left="0" w:hanging="2"/>
            </w:pPr>
          </w:p>
        </w:tc>
      </w:tr>
      <w:tr w:rsidR="00CC373F" w14:paraId="62690213" w14:textId="77777777">
        <w:tc>
          <w:tcPr>
            <w:tcW w:w="2006" w:type="dxa"/>
          </w:tcPr>
          <w:p w14:paraId="00000013" w14:textId="77777777" w:rsidR="00CC373F" w:rsidRDefault="00CC373F">
            <w:pPr>
              <w:pStyle w:val="Subtitle"/>
              <w:ind w:left="1" w:hanging="3"/>
              <w:jc w:val="left"/>
              <w:rPr>
                <w:b w:val="0"/>
                <w:sz w:val="28"/>
                <w:szCs w:val="28"/>
              </w:rPr>
            </w:pPr>
          </w:p>
        </w:tc>
        <w:tc>
          <w:tcPr>
            <w:tcW w:w="2674" w:type="dxa"/>
          </w:tcPr>
          <w:p w14:paraId="00000014" w14:textId="77777777" w:rsidR="00CC373F" w:rsidRDefault="00CC373F">
            <w:pPr>
              <w:pStyle w:val="Subtitle"/>
              <w:ind w:left="1" w:hanging="3"/>
              <w:jc w:val="left"/>
              <w:rPr>
                <w:b w:val="0"/>
                <w:sz w:val="28"/>
                <w:szCs w:val="28"/>
              </w:rPr>
            </w:pPr>
          </w:p>
          <w:p w14:paraId="00000015" w14:textId="77777777" w:rsidR="00CC373F" w:rsidRDefault="00CC373F">
            <w:pPr>
              <w:ind w:left="0" w:hanging="2"/>
            </w:pPr>
          </w:p>
          <w:p w14:paraId="00000016" w14:textId="77777777" w:rsidR="00CC373F" w:rsidRDefault="00CC373F">
            <w:pPr>
              <w:ind w:left="0" w:hanging="2"/>
            </w:pPr>
          </w:p>
          <w:p w14:paraId="00000017" w14:textId="77777777" w:rsidR="00CC373F" w:rsidRDefault="00CC373F">
            <w:pPr>
              <w:ind w:left="0" w:hanging="2"/>
            </w:pPr>
          </w:p>
        </w:tc>
      </w:tr>
    </w:tbl>
    <w:p w14:paraId="00000018" w14:textId="77777777" w:rsidR="00CC373F" w:rsidRDefault="00CC373F">
      <w:pPr>
        <w:pStyle w:val="Subtitle"/>
        <w:ind w:left="1" w:hanging="3"/>
        <w:jc w:val="left"/>
        <w:rPr>
          <w:b w:val="0"/>
          <w:sz w:val="28"/>
          <w:szCs w:val="28"/>
        </w:rPr>
      </w:pPr>
    </w:p>
    <w:p w14:paraId="00000019" w14:textId="77777777" w:rsidR="00CC373F" w:rsidRDefault="00B068C5">
      <w:pPr>
        <w:pStyle w:val="Title"/>
        <w:ind w:left="2" w:hanging="4"/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Untuk</w:t>
      </w:r>
      <w:proofErr w:type="spellEnd"/>
      <w:r>
        <w:rPr>
          <w:sz w:val="40"/>
          <w:szCs w:val="40"/>
        </w:rPr>
        <w:t xml:space="preserve"> :</w:t>
      </w:r>
      <w:proofErr w:type="gramEnd"/>
    </w:p>
    <w:p w14:paraId="0000001A" w14:textId="77777777" w:rsidR="00CC373F" w:rsidRDefault="00B068C5">
      <w:pPr>
        <w:pStyle w:val="Subtitle"/>
        <w:spacing w:line="360" w:lineRule="auto"/>
        <w:ind w:left="2" w:hanging="4"/>
        <w:rPr>
          <w:sz w:val="36"/>
          <w:szCs w:val="36"/>
        </w:rPr>
      </w:pPr>
      <w:proofErr w:type="spellStart"/>
      <w:r>
        <w:rPr>
          <w:sz w:val="36"/>
          <w:szCs w:val="36"/>
        </w:rPr>
        <w:t>Institut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Teknologi</w:t>
      </w:r>
      <w:proofErr w:type="spellEnd"/>
      <w:r>
        <w:rPr>
          <w:sz w:val="36"/>
          <w:szCs w:val="36"/>
        </w:rPr>
        <w:t xml:space="preserve"> Del</w:t>
      </w:r>
    </w:p>
    <w:p w14:paraId="0000001B" w14:textId="77777777" w:rsidR="00CC373F" w:rsidRDefault="00B068C5">
      <w:pPr>
        <w:pStyle w:val="Subtitle"/>
        <w:spacing w:line="360" w:lineRule="auto"/>
        <w:ind w:left="2" w:hanging="4"/>
        <w:rPr>
          <w:sz w:val="36"/>
          <w:szCs w:val="36"/>
        </w:rPr>
      </w:pPr>
      <w:proofErr w:type="spellStart"/>
      <w:r>
        <w:rPr>
          <w:sz w:val="36"/>
          <w:szCs w:val="36"/>
        </w:rPr>
        <w:t>Desa</w:t>
      </w:r>
      <w:proofErr w:type="spellEnd"/>
      <w:r>
        <w:rPr>
          <w:sz w:val="36"/>
          <w:szCs w:val="36"/>
        </w:rPr>
        <w:t xml:space="preserve"> </w:t>
      </w:r>
      <w:proofErr w:type="spellStart"/>
      <w:proofErr w:type="gramStart"/>
      <w:r>
        <w:rPr>
          <w:sz w:val="36"/>
          <w:szCs w:val="36"/>
        </w:rPr>
        <w:t>Sitoluama,Laguboti</w:t>
      </w:r>
      <w:proofErr w:type="gramEnd"/>
      <w:r>
        <w:rPr>
          <w:sz w:val="36"/>
          <w:szCs w:val="36"/>
        </w:rPr>
        <w:t>,Sumatera</w:t>
      </w:r>
      <w:proofErr w:type="spellEnd"/>
      <w:r>
        <w:rPr>
          <w:sz w:val="36"/>
          <w:szCs w:val="36"/>
        </w:rPr>
        <w:t xml:space="preserve"> Utara</w:t>
      </w:r>
    </w:p>
    <w:p w14:paraId="0000001C" w14:textId="77777777" w:rsidR="00CC373F" w:rsidRDefault="00CC373F">
      <w:pPr>
        <w:ind w:left="0" w:hanging="2"/>
      </w:pPr>
    </w:p>
    <w:tbl>
      <w:tblPr>
        <w:tblStyle w:val="ab"/>
        <w:tblW w:w="9001" w:type="dxa"/>
        <w:tblInd w:w="-180" w:type="dxa"/>
        <w:tblLayout w:type="fixed"/>
        <w:tblLook w:val="0000" w:firstRow="0" w:lastRow="0" w:firstColumn="0" w:lastColumn="0" w:noHBand="0" w:noVBand="0"/>
      </w:tblPr>
      <w:tblGrid>
        <w:gridCol w:w="1775"/>
        <w:gridCol w:w="1348"/>
        <w:gridCol w:w="1446"/>
        <w:gridCol w:w="2307"/>
        <w:gridCol w:w="106"/>
        <w:gridCol w:w="2019"/>
      </w:tblGrid>
      <w:tr w:rsidR="00CC373F" w14:paraId="71818145" w14:textId="77777777">
        <w:trPr>
          <w:trHeight w:val="1046"/>
        </w:trPr>
        <w:tc>
          <w:tcPr>
            <w:tcW w:w="1775" w:type="dxa"/>
            <w:tcBorders>
              <w:top w:val="single" w:sz="4" w:space="0" w:color="000000"/>
              <w:bottom w:val="single" w:sz="4" w:space="0" w:color="000000"/>
            </w:tcBorders>
          </w:tcPr>
          <w:p w14:paraId="0000001D" w14:textId="77777777" w:rsidR="00CC373F" w:rsidRDefault="00B068C5">
            <w:pPr>
              <w:pStyle w:val="Title"/>
              <w:spacing w:before="240"/>
              <w:ind w:left="3" w:hanging="5"/>
            </w:pPr>
            <w:r>
              <w:rPr>
                <w:noProof/>
              </w:rPr>
              <w:drawing>
                <wp:inline distT="0" distB="0" distL="114300" distR="114300">
                  <wp:extent cx="620728" cy="629005"/>
                  <wp:effectExtent l="0" t="0" r="0" b="0"/>
                  <wp:docPr id="105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0728" cy="62900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07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0000001E" w14:textId="77777777" w:rsidR="00CC373F" w:rsidRDefault="00CC37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line="240" w:lineRule="auto"/>
              <w:ind w:left="0" w:hanging="2"/>
              <w:jc w:val="center"/>
              <w:rPr>
                <w:color w:val="000000"/>
                <w:sz w:val="16"/>
                <w:szCs w:val="16"/>
              </w:rPr>
            </w:pPr>
          </w:p>
          <w:p w14:paraId="0000001F" w14:textId="77777777" w:rsidR="00CC373F" w:rsidRDefault="00B068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120" w:after="120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Kerja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Praktek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</w:rPr>
              <w:t xml:space="preserve"> 20</w:t>
            </w:r>
            <w:r>
              <w:rPr>
                <w:rFonts w:ascii="Arial" w:eastAsia="Arial" w:hAnsi="Arial" w:cs="Arial"/>
                <w:b/>
              </w:rPr>
              <w:t>23</w:t>
            </w:r>
          </w:p>
          <w:p w14:paraId="00000020" w14:textId="77777777" w:rsidR="00CC373F" w:rsidRDefault="00B068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line="240" w:lineRule="auto"/>
              <w:ind w:left="0" w:hanging="2"/>
              <w:jc w:val="center"/>
              <w:rPr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Institut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Teknologi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</w:rPr>
              <w:t xml:space="preserve"> Del</w:t>
            </w:r>
          </w:p>
        </w:tc>
        <w:tc>
          <w:tcPr>
            <w:tcW w:w="2019" w:type="dxa"/>
            <w:tcBorders>
              <w:top w:val="single" w:sz="4" w:space="0" w:color="000000"/>
              <w:bottom w:val="single" w:sz="4" w:space="0" w:color="000000"/>
            </w:tcBorders>
          </w:tcPr>
          <w:p w14:paraId="00000024" w14:textId="77777777" w:rsidR="00CC373F" w:rsidRDefault="00CC37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24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CC373F" w14:paraId="10492343" w14:textId="77777777">
        <w:trPr>
          <w:cantSplit/>
          <w:trHeight w:val="524"/>
        </w:trPr>
        <w:tc>
          <w:tcPr>
            <w:tcW w:w="31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000025" w14:textId="77777777" w:rsidR="00CC373F" w:rsidRDefault="00CC373F">
            <w:pPr>
              <w:ind w:left="0" w:hanging="2"/>
              <w:rPr>
                <w:sz w:val="16"/>
                <w:szCs w:val="16"/>
              </w:rPr>
            </w:pPr>
          </w:p>
          <w:p w14:paraId="00000026" w14:textId="77777777" w:rsidR="00CC373F" w:rsidRDefault="00B068C5">
            <w:pPr>
              <w:ind w:left="0" w:hanging="2"/>
              <w:rPr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No. </w:t>
            </w:r>
            <w:proofErr w:type="spellStart"/>
            <w:r>
              <w:rPr>
                <w:i/>
                <w:sz w:val="16"/>
                <w:szCs w:val="16"/>
              </w:rPr>
              <w:t>Dokumen</w:t>
            </w:r>
            <w:proofErr w:type="spellEnd"/>
            <w:r>
              <w:rPr>
                <w:i/>
                <w:sz w:val="16"/>
                <w:szCs w:val="16"/>
              </w:rPr>
              <w:t>: PiP-PA1-03.doc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</w:tcPr>
          <w:p w14:paraId="00000028" w14:textId="77777777" w:rsidR="00CC373F" w:rsidRDefault="00CC373F">
            <w:pPr>
              <w:ind w:left="0" w:hanging="2"/>
              <w:jc w:val="center"/>
              <w:rPr>
                <w:sz w:val="16"/>
                <w:szCs w:val="16"/>
              </w:rPr>
            </w:pPr>
          </w:p>
          <w:p w14:paraId="00000029" w14:textId="77777777" w:rsidR="00CC373F" w:rsidRDefault="00B068C5">
            <w:pPr>
              <w:ind w:left="0" w:hanging="2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i/>
                <w:sz w:val="16"/>
                <w:szCs w:val="16"/>
              </w:rPr>
              <w:t>Versi</w:t>
            </w:r>
            <w:proofErr w:type="spellEnd"/>
            <w:r>
              <w:rPr>
                <w:i/>
                <w:sz w:val="16"/>
                <w:szCs w:val="16"/>
              </w:rPr>
              <w:t xml:space="preserve">: </w:t>
            </w:r>
            <w:proofErr w:type="spellStart"/>
            <w:proofErr w:type="gramStart"/>
            <w:r>
              <w:rPr>
                <w:i/>
                <w:sz w:val="16"/>
                <w:szCs w:val="16"/>
              </w:rPr>
              <w:t>x</w:t>
            </w:r>
            <w:r>
              <w:rPr>
                <w:i/>
                <w:sz w:val="16"/>
                <w:szCs w:val="16"/>
              </w:rPr>
              <w:t>x</w:t>
            </w:r>
            <w:r>
              <w:rPr>
                <w:i/>
                <w:sz w:val="16"/>
                <w:szCs w:val="16"/>
              </w:rPr>
              <w:t>.</w:t>
            </w:r>
            <w:r>
              <w:rPr>
                <w:i/>
                <w:sz w:val="16"/>
                <w:szCs w:val="16"/>
              </w:rPr>
              <w:t>x</w:t>
            </w:r>
            <w:r>
              <w:rPr>
                <w:i/>
                <w:sz w:val="16"/>
                <w:szCs w:val="16"/>
              </w:rPr>
              <w:t>x</w:t>
            </w:r>
            <w:proofErr w:type="spellEnd"/>
            <w:proofErr w:type="gramEnd"/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14:paraId="0000002A" w14:textId="77777777" w:rsidR="00CC373F" w:rsidRDefault="00CC373F">
            <w:pPr>
              <w:ind w:left="0" w:hanging="2"/>
              <w:jc w:val="center"/>
              <w:rPr>
                <w:sz w:val="16"/>
                <w:szCs w:val="16"/>
              </w:rPr>
            </w:pPr>
          </w:p>
          <w:p w14:paraId="0000002B" w14:textId="5EAFED7A" w:rsidR="00CC373F" w:rsidRDefault="00B068C5">
            <w:pPr>
              <w:ind w:left="0" w:hanging="2"/>
              <w:jc w:val="center"/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i/>
                <w:sz w:val="16"/>
                <w:szCs w:val="16"/>
              </w:rPr>
              <w:t>Tanggal</w:t>
            </w:r>
            <w:proofErr w:type="spellEnd"/>
            <w:r>
              <w:rPr>
                <w:i/>
                <w:sz w:val="16"/>
                <w:szCs w:val="16"/>
              </w:rPr>
              <w:t xml:space="preserve"> :</w:t>
            </w:r>
            <w:proofErr w:type="gramEnd"/>
            <w:r>
              <w:rPr>
                <w:i/>
                <w:sz w:val="16"/>
                <w:szCs w:val="16"/>
              </w:rPr>
              <w:t xml:space="preserve"> </w:t>
            </w:r>
            <w:ins w:id="1" w:author="Hagai" w:date="2023-06-09T20:06:00Z">
              <w:r w:rsidR="0080009B">
                <w:rPr>
                  <w:i/>
                  <w:sz w:val="16"/>
                  <w:szCs w:val="16"/>
                </w:rPr>
                <w:t>09-06-2023</w:t>
              </w:r>
            </w:ins>
            <w:del w:id="2" w:author="Hagai" w:date="2023-06-09T20:06:00Z">
              <w:r w:rsidDel="0080009B">
                <w:rPr>
                  <w:i/>
                  <w:sz w:val="16"/>
                  <w:szCs w:val="16"/>
                </w:rPr>
                <w:delText>DD-MM-</w:delText>
              </w:r>
              <w:r w:rsidDel="001C503A">
                <w:rPr>
                  <w:i/>
                  <w:sz w:val="16"/>
                  <w:szCs w:val="16"/>
                </w:rPr>
                <w:delText>YY</w:delText>
              </w:r>
            </w:del>
          </w:p>
        </w:tc>
        <w:tc>
          <w:tcPr>
            <w:tcW w:w="21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00002C" w14:textId="77777777" w:rsidR="00CC373F" w:rsidRDefault="00CC373F">
            <w:pPr>
              <w:ind w:left="0" w:hanging="2"/>
              <w:rPr>
                <w:sz w:val="16"/>
                <w:szCs w:val="16"/>
              </w:rPr>
            </w:pPr>
          </w:p>
          <w:p w14:paraId="0000002D" w14:textId="77777777" w:rsidR="00CC373F" w:rsidRDefault="00B068C5">
            <w:pPr>
              <w:ind w:left="0" w:hanging="2"/>
              <w:rPr>
                <w:sz w:val="16"/>
                <w:szCs w:val="16"/>
              </w:rPr>
            </w:pPr>
            <w:proofErr w:type="spellStart"/>
            <w:r>
              <w:rPr>
                <w:i/>
                <w:sz w:val="16"/>
                <w:szCs w:val="16"/>
              </w:rPr>
              <w:t>Jumlah</w:t>
            </w:r>
            <w:proofErr w:type="spellEnd"/>
            <w:r>
              <w:rPr>
                <w:i/>
                <w:sz w:val="16"/>
                <w:szCs w:val="16"/>
              </w:rPr>
              <w:t xml:space="preserve"> </w:t>
            </w:r>
            <w:proofErr w:type="gramStart"/>
            <w:r>
              <w:rPr>
                <w:i/>
                <w:sz w:val="16"/>
                <w:szCs w:val="16"/>
              </w:rPr>
              <w:t>Halaman :</w:t>
            </w:r>
            <w:proofErr w:type="gramEnd"/>
            <w:r>
              <w:rPr>
                <w:i/>
                <w:sz w:val="16"/>
                <w:szCs w:val="16"/>
              </w:rPr>
              <w:t xml:space="preserve"> </w:t>
            </w:r>
            <w:r>
              <w:rPr>
                <w:i/>
                <w:sz w:val="16"/>
                <w:szCs w:val="16"/>
              </w:rPr>
              <w:fldChar w:fldCharType="begin"/>
            </w:r>
            <w:r>
              <w:rPr>
                <w:i/>
                <w:sz w:val="16"/>
                <w:szCs w:val="16"/>
              </w:rPr>
              <w:instrText>NUMPAGES</w:instrText>
            </w:r>
            <w:r>
              <w:rPr>
                <w:i/>
                <w:sz w:val="16"/>
                <w:szCs w:val="16"/>
              </w:rPr>
              <w:fldChar w:fldCharType="separate"/>
            </w:r>
            <w:r>
              <w:rPr>
                <w:i/>
                <w:sz w:val="16"/>
                <w:szCs w:val="16"/>
              </w:rPr>
              <w:fldChar w:fldCharType="end"/>
            </w:r>
          </w:p>
        </w:tc>
      </w:tr>
    </w:tbl>
    <w:p w14:paraId="0000002F" w14:textId="77777777" w:rsidR="00CC373F" w:rsidRDefault="00B068C5">
      <w:pPr>
        <w:ind w:left="0" w:hanging="2"/>
        <w:jc w:val="center"/>
        <w:rPr>
          <w:rFonts w:ascii="Arial" w:eastAsia="Arial" w:hAnsi="Arial" w:cs="Arial"/>
          <w:sz w:val="32"/>
          <w:szCs w:val="32"/>
        </w:rPr>
      </w:pPr>
      <w:r>
        <w:br w:type="page"/>
      </w:r>
      <w:r>
        <w:rPr>
          <w:rFonts w:ascii="Arial" w:eastAsia="Arial" w:hAnsi="Arial" w:cs="Arial"/>
          <w:b/>
          <w:sz w:val="32"/>
          <w:szCs w:val="32"/>
        </w:rPr>
        <w:lastRenderedPageBreak/>
        <w:t>DAFTAR ISI</w:t>
      </w:r>
    </w:p>
    <w:p w14:paraId="00000030" w14:textId="77777777" w:rsidR="00CC373F" w:rsidRDefault="00CC373F">
      <w:pPr>
        <w:ind w:left="1" w:hanging="3"/>
        <w:jc w:val="center"/>
        <w:rPr>
          <w:rFonts w:ascii="Arial" w:eastAsia="Arial" w:hAnsi="Arial" w:cs="Arial"/>
          <w:sz w:val="32"/>
          <w:szCs w:val="32"/>
        </w:rPr>
      </w:pPr>
    </w:p>
    <w:sdt>
      <w:sdtPr>
        <w:id w:val="-1059015571"/>
        <w:docPartObj>
          <w:docPartGallery w:val="Table of Contents"/>
          <w:docPartUnique/>
        </w:docPartObj>
      </w:sdtPr>
      <w:sdtEndPr/>
      <w:sdtContent>
        <w:p w14:paraId="00000031" w14:textId="77777777" w:rsidR="00CC373F" w:rsidRDefault="00B068C5">
          <w:pPr>
            <w:widowControl w:val="0"/>
            <w:tabs>
              <w:tab w:val="right" w:pos="12000"/>
            </w:tabs>
            <w:spacing w:before="60"/>
            <w:ind w:left="0" w:hanging="2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heading=">
            <w:r>
              <w:rPr>
                <w:color w:val="000000"/>
                <w:sz w:val="22"/>
                <w:szCs w:val="22"/>
              </w:rPr>
              <w:t>Ringkasan</w:t>
            </w:r>
            <w:r>
              <w:rPr>
                <w:color w:val="000000"/>
                <w:sz w:val="22"/>
                <w:szCs w:val="22"/>
              </w:rPr>
              <w:tab/>
              <w:t>5</w:t>
            </w:r>
          </w:hyperlink>
        </w:p>
        <w:p w14:paraId="00000032" w14:textId="77777777" w:rsidR="00CC373F" w:rsidRDefault="00B068C5">
          <w:pPr>
            <w:widowControl w:val="0"/>
            <w:tabs>
              <w:tab w:val="right" w:pos="12000"/>
            </w:tabs>
            <w:spacing w:before="60"/>
            <w:ind w:left="0" w:hanging="2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">
            <w:r>
              <w:rPr>
                <w:color w:val="000000"/>
                <w:sz w:val="22"/>
                <w:szCs w:val="22"/>
              </w:rPr>
              <w:t>1 Pendahuluan</w:t>
            </w:r>
            <w:r>
              <w:rPr>
                <w:color w:val="000000"/>
                <w:sz w:val="22"/>
                <w:szCs w:val="22"/>
              </w:rPr>
              <w:tab/>
              <w:t>6</w:t>
            </w:r>
          </w:hyperlink>
        </w:p>
        <w:p w14:paraId="00000033" w14:textId="77777777" w:rsidR="00CC373F" w:rsidRDefault="00B068C5">
          <w:pPr>
            <w:widowControl w:val="0"/>
            <w:tabs>
              <w:tab w:val="right" w:pos="12000"/>
            </w:tabs>
            <w:spacing w:before="60"/>
            <w:ind w:left="0" w:hanging="2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">
            <w:r>
              <w:rPr>
                <w:color w:val="000000"/>
                <w:sz w:val="22"/>
                <w:szCs w:val="22"/>
              </w:rPr>
              <w:t>1.1 Maksud Penulisan Dokumen</w:t>
            </w:r>
            <w:r>
              <w:rPr>
                <w:color w:val="000000"/>
                <w:sz w:val="22"/>
                <w:szCs w:val="22"/>
              </w:rPr>
              <w:tab/>
              <w:t>6</w:t>
            </w:r>
          </w:hyperlink>
        </w:p>
        <w:p w14:paraId="00000034" w14:textId="77777777" w:rsidR="00CC373F" w:rsidRDefault="00B068C5">
          <w:pPr>
            <w:widowControl w:val="0"/>
            <w:tabs>
              <w:tab w:val="right" w:pos="12000"/>
            </w:tabs>
            <w:spacing w:before="60"/>
            <w:ind w:left="0" w:hanging="2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">
            <w:r>
              <w:rPr>
                <w:color w:val="000000"/>
                <w:sz w:val="22"/>
                <w:szCs w:val="22"/>
              </w:rPr>
              <w:t>1.2 Definisi, Akronim Dan Singkatan</w:t>
            </w:r>
            <w:r>
              <w:rPr>
                <w:color w:val="000000"/>
                <w:sz w:val="22"/>
                <w:szCs w:val="22"/>
              </w:rPr>
              <w:tab/>
              <w:t>6</w:t>
            </w:r>
          </w:hyperlink>
        </w:p>
        <w:p w14:paraId="00000035" w14:textId="77777777" w:rsidR="00CC373F" w:rsidRDefault="00B068C5">
          <w:pPr>
            <w:widowControl w:val="0"/>
            <w:tabs>
              <w:tab w:val="right" w:pos="12000"/>
            </w:tabs>
            <w:spacing w:before="60"/>
            <w:ind w:left="0" w:hanging="2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9q52c8j8l0pw">
            <w:r>
              <w:rPr>
                <w:color w:val="000000"/>
                <w:sz w:val="22"/>
                <w:szCs w:val="22"/>
              </w:rPr>
              <w:t>1.2.1 Definisi</w:t>
            </w:r>
            <w:r>
              <w:rPr>
                <w:color w:val="000000"/>
                <w:sz w:val="22"/>
                <w:szCs w:val="22"/>
              </w:rPr>
              <w:tab/>
              <w:t>6</w:t>
            </w:r>
          </w:hyperlink>
        </w:p>
        <w:p w14:paraId="00000036" w14:textId="77777777" w:rsidR="00CC373F" w:rsidRDefault="00B068C5">
          <w:pPr>
            <w:widowControl w:val="0"/>
            <w:tabs>
              <w:tab w:val="right" w:pos="12000"/>
            </w:tabs>
            <w:spacing w:before="60"/>
            <w:ind w:left="0" w:hanging="2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xeotobi7o7bl">
            <w:r>
              <w:rPr>
                <w:color w:val="000000"/>
                <w:sz w:val="22"/>
                <w:szCs w:val="22"/>
              </w:rPr>
              <w:t>Tabel 1  Definisi</w:t>
            </w:r>
            <w:r>
              <w:rPr>
                <w:color w:val="000000"/>
                <w:sz w:val="22"/>
                <w:szCs w:val="22"/>
              </w:rPr>
              <w:tab/>
              <w:t>6</w:t>
            </w:r>
          </w:hyperlink>
        </w:p>
        <w:p w14:paraId="00000037" w14:textId="77777777" w:rsidR="00CC373F" w:rsidRDefault="00B068C5">
          <w:pPr>
            <w:widowControl w:val="0"/>
            <w:tabs>
              <w:tab w:val="right" w:pos="12000"/>
            </w:tabs>
            <w:spacing w:before="60"/>
            <w:ind w:left="0" w:hanging="2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3dy6vkm">
            <w:r>
              <w:rPr>
                <w:color w:val="000000"/>
                <w:sz w:val="22"/>
                <w:szCs w:val="22"/>
              </w:rPr>
              <w:t>1.2.2 Singkatan dan Akronim</w:t>
            </w:r>
            <w:r>
              <w:rPr>
                <w:color w:val="000000"/>
                <w:sz w:val="22"/>
                <w:szCs w:val="22"/>
              </w:rPr>
              <w:tab/>
              <w:t>7</w:t>
            </w:r>
          </w:hyperlink>
        </w:p>
        <w:p w14:paraId="00000038" w14:textId="77777777" w:rsidR="00CC373F" w:rsidRDefault="00B068C5">
          <w:pPr>
            <w:widowControl w:val="0"/>
            <w:tabs>
              <w:tab w:val="right" w:pos="12000"/>
            </w:tabs>
            <w:spacing w:before="60"/>
            <w:ind w:left="0" w:hanging="2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9kp3b62upkf4">
            <w:r>
              <w:rPr>
                <w:color w:val="000000"/>
                <w:sz w:val="22"/>
                <w:szCs w:val="22"/>
              </w:rPr>
              <w:t>Tabel 2  Sin</w:t>
            </w:r>
            <w:r>
              <w:rPr>
                <w:color w:val="000000"/>
                <w:sz w:val="22"/>
                <w:szCs w:val="22"/>
              </w:rPr>
              <w:t>gkatan</w:t>
            </w:r>
            <w:r>
              <w:rPr>
                <w:color w:val="000000"/>
                <w:sz w:val="22"/>
                <w:szCs w:val="22"/>
              </w:rPr>
              <w:tab/>
              <w:t>7</w:t>
            </w:r>
          </w:hyperlink>
        </w:p>
        <w:p w14:paraId="00000039" w14:textId="77777777" w:rsidR="00CC373F" w:rsidRDefault="00B068C5">
          <w:pPr>
            <w:widowControl w:val="0"/>
            <w:tabs>
              <w:tab w:val="right" w:pos="12000"/>
            </w:tabs>
            <w:spacing w:before="60"/>
            <w:ind w:left="0" w:hanging="2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">
            <w:r>
              <w:rPr>
                <w:color w:val="000000"/>
                <w:sz w:val="22"/>
                <w:szCs w:val="22"/>
              </w:rPr>
              <w:t>1.3 Aturan Penomoran</w:t>
            </w:r>
            <w:r>
              <w:rPr>
                <w:color w:val="000000"/>
                <w:sz w:val="22"/>
                <w:szCs w:val="22"/>
              </w:rPr>
              <w:tab/>
              <w:t>7</w:t>
            </w:r>
          </w:hyperlink>
        </w:p>
        <w:p w14:paraId="0000003A" w14:textId="77777777" w:rsidR="00CC373F" w:rsidRDefault="00B068C5">
          <w:pPr>
            <w:widowControl w:val="0"/>
            <w:tabs>
              <w:tab w:val="right" w:pos="12000"/>
            </w:tabs>
            <w:spacing w:before="60"/>
            <w:ind w:left="0" w:hanging="2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5jfrf52faap5">
            <w:r>
              <w:rPr>
                <w:color w:val="000000"/>
                <w:sz w:val="22"/>
                <w:szCs w:val="22"/>
              </w:rPr>
              <w:t>Tabel 3  Aturan Penomoran</w:t>
            </w:r>
            <w:r>
              <w:rPr>
                <w:color w:val="000000"/>
                <w:sz w:val="22"/>
                <w:szCs w:val="22"/>
              </w:rPr>
              <w:tab/>
              <w:t>7</w:t>
            </w:r>
          </w:hyperlink>
        </w:p>
        <w:p w14:paraId="0000003B" w14:textId="77777777" w:rsidR="00CC373F" w:rsidRDefault="00B068C5">
          <w:pPr>
            <w:widowControl w:val="0"/>
            <w:tabs>
              <w:tab w:val="right" w:pos="12000"/>
            </w:tabs>
            <w:spacing w:before="60"/>
            <w:ind w:left="0" w:hanging="2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">
            <w:r>
              <w:rPr>
                <w:color w:val="000000"/>
                <w:sz w:val="22"/>
                <w:szCs w:val="22"/>
              </w:rPr>
              <w:t>1.4 Dokumen Rujukan</w:t>
            </w:r>
            <w:r>
              <w:rPr>
                <w:color w:val="000000"/>
                <w:sz w:val="22"/>
                <w:szCs w:val="22"/>
              </w:rPr>
              <w:tab/>
              <w:t>8</w:t>
            </w:r>
          </w:hyperlink>
        </w:p>
        <w:p w14:paraId="0000003C" w14:textId="77777777" w:rsidR="00CC373F" w:rsidRDefault="00B068C5">
          <w:pPr>
            <w:widowControl w:val="0"/>
            <w:tabs>
              <w:tab w:val="right" w:pos="12000"/>
            </w:tabs>
            <w:spacing w:before="60"/>
            <w:ind w:left="0" w:hanging="2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">
            <w:r>
              <w:rPr>
                <w:color w:val="000000"/>
                <w:sz w:val="22"/>
                <w:szCs w:val="22"/>
              </w:rPr>
              <w:t>1.5 Ikhtisar Dokumen</w:t>
            </w:r>
            <w:r>
              <w:rPr>
                <w:color w:val="000000"/>
                <w:sz w:val="22"/>
                <w:szCs w:val="22"/>
              </w:rPr>
              <w:tab/>
              <w:t>8</w:t>
            </w:r>
          </w:hyperlink>
        </w:p>
        <w:p w14:paraId="0000003D" w14:textId="77777777" w:rsidR="00CC373F" w:rsidRDefault="00B068C5">
          <w:pPr>
            <w:widowControl w:val="0"/>
            <w:tabs>
              <w:tab w:val="right" w:pos="12000"/>
            </w:tabs>
            <w:spacing w:before="60"/>
            <w:ind w:left="0" w:hanging="2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">
            <w:r>
              <w:rPr>
                <w:color w:val="000000"/>
                <w:sz w:val="22"/>
                <w:szCs w:val="22"/>
              </w:rPr>
              <w:t>2 Deskripsi Umum Proyek</w:t>
            </w:r>
            <w:r>
              <w:rPr>
                <w:color w:val="000000"/>
                <w:sz w:val="22"/>
                <w:szCs w:val="22"/>
              </w:rPr>
              <w:tab/>
              <w:t>10</w:t>
            </w:r>
          </w:hyperlink>
        </w:p>
        <w:p w14:paraId="0000003E" w14:textId="77777777" w:rsidR="00CC373F" w:rsidRDefault="00B068C5">
          <w:pPr>
            <w:widowControl w:val="0"/>
            <w:tabs>
              <w:tab w:val="right" w:pos="12000"/>
            </w:tabs>
            <w:spacing w:before="60"/>
            <w:ind w:left="0" w:hanging="2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">
            <w:r>
              <w:rPr>
                <w:color w:val="000000"/>
                <w:sz w:val="22"/>
                <w:szCs w:val="22"/>
              </w:rPr>
              <w:t>2.1 Latar Belakang</w:t>
            </w:r>
            <w:r>
              <w:rPr>
                <w:color w:val="000000"/>
                <w:sz w:val="22"/>
                <w:szCs w:val="22"/>
              </w:rPr>
              <w:tab/>
              <w:t>10</w:t>
            </w:r>
          </w:hyperlink>
        </w:p>
        <w:p w14:paraId="0000003F" w14:textId="77777777" w:rsidR="00CC373F" w:rsidRDefault="00B068C5">
          <w:pPr>
            <w:widowControl w:val="0"/>
            <w:tabs>
              <w:tab w:val="right" w:pos="12000"/>
            </w:tabs>
            <w:spacing w:before="60"/>
            <w:ind w:left="0" w:hanging="2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">
            <w:r>
              <w:rPr>
                <w:color w:val="000000"/>
                <w:sz w:val="22"/>
                <w:szCs w:val="22"/>
              </w:rPr>
              <w:t>2.2 Tujuan</w:t>
            </w:r>
            <w:r>
              <w:rPr>
                <w:color w:val="000000"/>
                <w:sz w:val="22"/>
                <w:szCs w:val="22"/>
              </w:rPr>
              <w:tab/>
              <w:t>10</w:t>
            </w:r>
          </w:hyperlink>
        </w:p>
        <w:p w14:paraId="00000040" w14:textId="77777777" w:rsidR="00CC373F" w:rsidRDefault="00B068C5">
          <w:pPr>
            <w:widowControl w:val="0"/>
            <w:tabs>
              <w:tab w:val="right" w:pos="12000"/>
            </w:tabs>
            <w:spacing w:before="60"/>
            <w:ind w:left="0" w:hanging="2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">
            <w:r>
              <w:rPr>
                <w:color w:val="000000"/>
                <w:sz w:val="22"/>
                <w:szCs w:val="22"/>
              </w:rPr>
              <w:t>2.3 Lingkup Pekerjaan</w:t>
            </w:r>
            <w:r>
              <w:rPr>
                <w:color w:val="000000"/>
                <w:sz w:val="22"/>
                <w:szCs w:val="22"/>
              </w:rPr>
              <w:tab/>
              <w:t>11</w:t>
            </w:r>
          </w:hyperlink>
        </w:p>
        <w:p w14:paraId="00000041" w14:textId="77777777" w:rsidR="00CC373F" w:rsidRDefault="00B068C5">
          <w:pPr>
            <w:widowControl w:val="0"/>
            <w:tabs>
              <w:tab w:val="right" w:pos="12000"/>
            </w:tabs>
            <w:spacing w:before="60"/>
            <w:ind w:left="0" w:hanging="2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">
            <w:r>
              <w:rPr>
                <w:color w:val="000000"/>
                <w:sz w:val="22"/>
                <w:szCs w:val="22"/>
              </w:rPr>
              <w:t>2.4 Input Require</w:t>
            </w:r>
            <w:r>
              <w:rPr>
                <w:color w:val="000000"/>
                <w:sz w:val="22"/>
                <w:szCs w:val="22"/>
              </w:rPr>
              <w:t>ment</w:t>
            </w:r>
            <w:r>
              <w:rPr>
                <w:color w:val="000000"/>
                <w:sz w:val="22"/>
                <w:szCs w:val="22"/>
              </w:rPr>
              <w:tab/>
              <w:t>11</w:t>
            </w:r>
          </w:hyperlink>
        </w:p>
        <w:p w14:paraId="00000042" w14:textId="77777777" w:rsidR="00CC373F" w:rsidRDefault="00B068C5">
          <w:pPr>
            <w:widowControl w:val="0"/>
            <w:tabs>
              <w:tab w:val="right" w:pos="12000"/>
            </w:tabs>
            <w:spacing w:before="60"/>
            <w:ind w:left="0" w:hanging="2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4wnshezf0arq">
            <w:r>
              <w:rPr>
                <w:color w:val="000000"/>
                <w:sz w:val="22"/>
                <w:szCs w:val="22"/>
              </w:rPr>
              <w:t>Tabel 4  Perangkat Laptop</w:t>
            </w:r>
            <w:r>
              <w:rPr>
                <w:color w:val="000000"/>
                <w:sz w:val="22"/>
                <w:szCs w:val="22"/>
              </w:rPr>
              <w:tab/>
              <w:t>11</w:t>
            </w:r>
          </w:hyperlink>
        </w:p>
        <w:p w14:paraId="00000043" w14:textId="77777777" w:rsidR="00CC373F" w:rsidRDefault="00B068C5">
          <w:pPr>
            <w:widowControl w:val="0"/>
            <w:tabs>
              <w:tab w:val="right" w:pos="12000"/>
            </w:tabs>
            <w:spacing w:before="60"/>
            <w:ind w:left="0" w:hanging="2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">
            <w:r>
              <w:rPr>
                <w:color w:val="000000"/>
                <w:sz w:val="22"/>
                <w:szCs w:val="22"/>
              </w:rPr>
              <w:t>2.4.1 Sumber Daya manusia</w:t>
            </w:r>
            <w:r>
              <w:rPr>
                <w:color w:val="000000"/>
                <w:sz w:val="22"/>
                <w:szCs w:val="22"/>
              </w:rPr>
              <w:tab/>
              <w:t>12</w:t>
            </w:r>
          </w:hyperlink>
        </w:p>
        <w:p w14:paraId="00000044" w14:textId="77777777" w:rsidR="00CC373F" w:rsidRDefault="00B068C5">
          <w:pPr>
            <w:widowControl w:val="0"/>
            <w:tabs>
              <w:tab w:val="right" w:pos="12000"/>
            </w:tabs>
            <w:spacing w:before="60"/>
            <w:ind w:left="0" w:hanging="2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">
            <w:r>
              <w:rPr>
                <w:color w:val="000000"/>
                <w:sz w:val="22"/>
                <w:szCs w:val="22"/>
              </w:rPr>
              <w:t>2.4.2 Tools / Peralatan</w:t>
            </w:r>
            <w:r>
              <w:rPr>
                <w:color w:val="000000"/>
                <w:sz w:val="22"/>
                <w:szCs w:val="22"/>
              </w:rPr>
              <w:tab/>
              <w:t>12</w:t>
            </w:r>
          </w:hyperlink>
        </w:p>
        <w:p w14:paraId="00000045" w14:textId="77777777" w:rsidR="00CC373F" w:rsidRDefault="00B068C5">
          <w:pPr>
            <w:widowControl w:val="0"/>
            <w:tabs>
              <w:tab w:val="right" w:pos="12000"/>
            </w:tabs>
            <w:spacing w:before="60"/>
            <w:ind w:left="0" w:hanging="2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18dditltxqsl">
            <w:r>
              <w:rPr>
                <w:color w:val="000000"/>
                <w:sz w:val="22"/>
                <w:szCs w:val="22"/>
              </w:rPr>
              <w:t>Tabel 5  Spesifikasi Hardware</w:t>
            </w:r>
            <w:r>
              <w:rPr>
                <w:color w:val="000000"/>
                <w:sz w:val="22"/>
                <w:szCs w:val="22"/>
              </w:rPr>
              <w:tab/>
              <w:t>12</w:t>
            </w:r>
          </w:hyperlink>
        </w:p>
        <w:p w14:paraId="00000046" w14:textId="77777777" w:rsidR="00CC373F" w:rsidRDefault="00B068C5">
          <w:pPr>
            <w:widowControl w:val="0"/>
            <w:tabs>
              <w:tab w:val="right" w:pos="12000"/>
            </w:tabs>
            <w:spacing w:before="60"/>
            <w:ind w:left="0" w:hanging="2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e8xlryq94t4h">
            <w:r>
              <w:rPr>
                <w:color w:val="000000"/>
                <w:sz w:val="22"/>
                <w:szCs w:val="22"/>
              </w:rPr>
              <w:t>Tabel 6  Spesifikasi Software</w:t>
            </w:r>
            <w:r>
              <w:rPr>
                <w:color w:val="000000"/>
                <w:sz w:val="22"/>
                <w:szCs w:val="22"/>
              </w:rPr>
              <w:tab/>
              <w:t>12</w:t>
            </w:r>
          </w:hyperlink>
        </w:p>
        <w:p w14:paraId="00000047" w14:textId="77777777" w:rsidR="00CC373F" w:rsidRDefault="00B068C5">
          <w:pPr>
            <w:widowControl w:val="0"/>
            <w:tabs>
              <w:tab w:val="right" w:pos="12000"/>
            </w:tabs>
            <w:spacing w:before="60"/>
            <w:ind w:left="0" w:hanging="2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">
            <w:r>
              <w:rPr>
                <w:color w:val="000000"/>
                <w:sz w:val="22"/>
                <w:szCs w:val="22"/>
              </w:rPr>
              <w:t>2.4.3 Lainnya</w:t>
            </w:r>
            <w:r>
              <w:rPr>
                <w:color w:val="000000"/>
                <w:sz w:val="22"/>
                <w:szCs w:val="22"/>
              </w:rPr>
              <w:tab/>
              <w:t>13</w:t>
            </w:r>
          </w:hyperlink>
        </w:p>
        <w:p w14:paraId="00000048" w14:textId="77777777" w:rsidR="00CC373F" w:rsidRDefault="00B068C5">
          <w:pPr>
            <w:widowControl w:val="0"/>
            <w:tabs>
              <w:tab w:val="right" w:pos="12000"/>
            </w:tabs>
            <w:spacing w:before="60"/>
            <w:ind w:left="0" w:hanging="2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">
            <w:r>
              <w:rPr>
                <w:color w:val="000000"/>
                <w:sz w:val="22"/>
                <w:szCs w:val="22"/>
              </w:rPr>
              <w:t>2.5 Deliverables</w:t>
            </w:r>
            <w:r>
              <w:rPr>
                <w:color w:val="000000"/>
                <w:sz w:val="22"/>
                <w:szCs w:val="22"/>
              </w:rPr>
              <w:tab/>
              <w:t>13</w:t>
            </w:r>
          </w:hyperlink>
        </w:p>
        <w:p w14:paraId="00000049" w14:textId="77777777" w:rsidR="00CC373F" w:rsidRDefault="00B068C5">
          <w:pPr>
            <w:widowControl w:val="0"/>
            <w:tabs>
              <w:tab w:val="right" w:pos="12000"/>
            </w:tabs>
            <w:spacing w:before="60"/>
            <w:ind w:left="0" w:hanging="2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849hinfka0wl"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Tabel 7  Daftar Deliverables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  <w:t>13</w:t>
            </w:r>
          </w:hyperlink>
        </w:p>
        <w:p w14:paraId="0000004A" w14:textId="77777777" w:rsidR="00CC373F" w:rsidRDefault="00B068C5">
          <w:pPr>
            <w:widowControl w:val="0"/>
            <w:tabs>
              <w:tab w:val="right" w:pos="12000"/>
            </w:tabs>
            <w:spacing w:before="60"/>
            <w:ind w:left="0" w:hanging="2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">
            <w:r>
              <w:rPr>
                <w:color w:val="000000"/>
                <w:sz w:val="22"/>
                <w:szCs w:val="22"/>
              </w:rPr>
              <w:t>3 Pengelolaan Proyek (Manajemen)</w:t>
            </w:r>
            <w:r>
              <w:rPr>
                <w:color w:val="000000"/>
                <w:sz w:val="22"/>
                <w:szCs w:val="22"/>
              </w:rPr>
              <w:tab/>
              <w:t>15</w:t>
            </w:r>
          </w:hyperlink>
        </w:p>
        <w:p w14:paraId="0000004B" w14:textId="77777777" w:rsidR="00CC373F" w:rsidRDefault="00B068C5">
          <w:pPr>
            <w:widowControl w:val="0"/>
            <w:tabs>
              <w:tab w:val="right" w:pos="12000"/>
            </w:tabs>
            <w:spacing w:before="60"/>
            <w:ind w:left="0" w:hanging="2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">
            <w:r>
              <w:rPr>
                <w:color w:val="000000"/>
                <w:sz w:val="22"/>
                <w:szCs w:val="22"/>
              </w:rPr>
              <w:t>3.1 Struktur Organisasi</w:t>
            </w:r>
            <w:r>
              <w:rPr>
                <w:color w:val="000000"/>
                <w:sz w:val="22"/>
                <w:szCs w:val="22"/>
              </w:rPr>
              <w:tab/>
              <w:t>15</w:t>
            </w:r>
          </w:hyperlink>
        </w:p>
        <w:p w14:paraId="0000004C" w14:textId="77777777" w:rsidR="00CC373F" w:rsidRDefault="00B068C5">
          <w:pPr>
            <w:widowControl w:val="0"/>
            <w:tabs>
              <w:tab w:val="right" w:pos="12000"/>
            </w:tabs>
            <w:spacing w:before="60"/>
            <w:ind w:left="0" w:hanging="2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gxx4xcjj9sdu"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Gamb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ar 1. Struktur Organisasi Pelaksanaan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  <w:t>15</w:t>
            </w:r>
          </w:hyperlink>
        </w:p>
        <w:p w14:paraId="0000004D" w14:textId="77777777" w:rsidR="00CC373F" w:rsidRDefault="00B068C5">
          <w:pPr>
            <w:widowControl w:val="0"/>
            <w:tabs>
              <w:tab w:val="right" w:pos="12000"/>
            </w:tabs>
            <w:spacing w:before="60"/>
            <w:ind w:left="0" w:hanging="2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">
            <w:r>
              <w:rPr>
                <w:color w:val="000000"/>
                <w:sz w:val="22"/>
                <w:szCs w:val="22"/>
              </w:rPr>
              <w:t>3.2 Alokasi Personil, Deskripsi Tugas dan Tanggung Jawab</w:t>
            </w:r>
            <w:r>
              <w:rPr>
                <w:color w:val="000000"/>
                <w:sz w:val="22"/>
                <w:szCs w:val="22"/>
              </w:rPr>
              <w:tab/>
              <w:t>15</w:t>
            </w:r>
          </w:hyperlink>
        </w:p>
        <w:p w14:paraId="0000004E" w14:textId="77777777" w:rsidR="00CC373F" w:rsidRDefault="00B068C5">
          <w:pPr>
            <w:widowControl w:val="0"/>
            <w:tabs>
              <w:tab w:val="right" w:pos="12000"/>
            </w:tabs>
            <w:spacing w:before="60"/>
            <w:ind w:left="0" w:hanging="2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">
            <w:r>
              <w:rPr>
                <w:color w:val="000000"/>
                <w:sz w:val="22"/>
                <w:szCs w:val="22"/>
              </w:rPr>
              <w:t>3.3 Tujuan dan Prioritas Pengelolaan Proyek</w:t>
            </w:r>
            <w:r>
              <w:rPr>
                <w:color w:val="000000"/>
                <w:sz w:val="22"/>
                <w:szCs w:val="22"/>
              </w:rPr>
              <w:tab/>
              <w:t>16</w:t>
            </w:r>
          </w:hyperlink>
        </w:p>
        <w:p w14:paraId="0000004F" w14:textId="77777777" w:rsidR="00CC373F" w:rsidRDefault="00B068C5">
          <w:pPr>
            <w:widowControl w:val="0"/>
            <w:tabs>
              <w:tab w:val="right" w:pos="12000"/>
            </w:tabs>
            <w:spacing w:before="60"/>
            <w:ind w:left="0" w:hanging="2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">
            <w:r>
              <w:rPr>
                <w:color w:val="000000"/>
                <w:sz w:val="22"/>
                <w:szCs w:val="22"/>
              </w:rPr>
              <w:t>3.4 Asumsi, Kebergantungan dan Kendala</w:t>
            </w:r>
            <w:r>
              <w:rPr>
                <w:color w:val="000000"/>
                <w:sz w:val="22"/>
                <w:szCs w:val="22"/>
              </w:rPr>
              <w:tab/>
              <w:t>16</w:t>
            </w:r>
          </w:hyperlink>
        </w:p>
        <w:p w14:paraId="00000050" w14:textId="77777777" w:rsidR="00CC373F" w:rsidRDefault="00B068C5">
          <w:pPr>
            <w:widowControl w:val="0"/>
            <w:tabs>
              <w:tab w:val="right" w:pos="12000"/>
            </w:tabs>
            <w:spacing w:before="60"/>
            <w:ind w:left="0" w:hanging="2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">
            <w:r>
              <w:rPr>
                <w:color w:val="000000"/>
                <w:sz w:val="22"/>
                <w:szCs w:val="22"/>
              </w:rPr>
              <w:t>4 Paket Kerja dan Jadwal</w:t>
            </w:r>
            <w:r>
              <w:rPr>
                <w:color w:val="000000"/>
                <w:sz w:val="22"/>
                <w:szCs w:val="22"/>
              </w:rPr>
              <w:tab/>
              <w:t>18</w:t>
            </w:r>
          </w:hyperlink>
        </w:p>
        <w:p w14:paraId="00000051" w14:textId="77777777" w:rsidR="00CC373F" w:rsidRDefault="00B068C5">
          <w:pPr>
            <w:widowControl w:val="0"/>
            <w:tabs>
              <w:tab w:val="right" w:pos="12000"/>
            </w:tabs>
            <w:spacing w:before="60"/>
            <w:ind w:left="0" w:hanging="2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">
            <w:r>
              <w:rPr>
                <w:color w:val="000000"/>
                <w:sz w:val="22"/>
                <w:szCs w:val="22"/>
              </w:rPr>
              <w:t>4.1 Paket Kerja</w:t>
            </w:r>
            <w:r>
              <w:rPr>
                <w:color w:val="000000"/>
                <w:sz w:val="22"/>
                <w:szCs w:val="22"/>
              </w:rPr>
              <w:tab/>
              <w:t>18</w:t>
            </w:r>
          </w:hyperlink>
        </w:p>
        <w:p w14:paraId="00000052" w14:textId="77777777" w:rsidR="00CC373F" w:rsidRDefault="00B068C5">
          <w:pPr>
            <w:widowControl w:val="0"/>
            <w:tabs>
              <w:tab w:val="right" w:pos="12000"/>
            </w:tabs>
            <w:spacing w:before="60"/>
            <w:ind w:left="0" w:hanging="2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">
            <w:r>
              <w:rPr>
                <w:color w:val="000000"/>
                <w:sz w:val="22"/>
                <w:szCs w:val="22"/>
              </w:rPr>
              <w:t>4.2 Jadwal</w:t>
            </w:r>
            <w:r>
              <w:rPr>
                <w:color w:val="000000"/>
                <w:sz w:val="22"/>
                <w:szCs w:val="22"/>
              </w:rPr>
              <w:tab/>
              <w:t>18</w:t>
            </w:r>
          </w:hyperlink>
        </w:p>
        <w:p w14:paraId="00000053" w14:textId="77777777" w:rsidR="00CC373F" w:rsidRDefault="00B068C5">
          <w:pPr>
            <w:widowControl w:val="0"/>
            <w:tabs>
              <w:tab w:val="right" w:pos="12000"/>
            </w:tabs>
            <w:spacing w:before="60"/>
            <w:ind w:left="0" w:hanging="2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rl2k8dhmqe1r"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Tabel 8  Jadwal Perkiraan Pelaksanaan Aktivitas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  <w:t>19</w:t>
            </w:r>
          </w:hyperlink>
        </w:p>
        <w:p w14:paraId="00000054" w14:textId="77777777" w:rsidR="00CC373F" w:rsidRDefault="00B068C5">
          <w:pPr>
            <w:widowControl w:val="0"/>
            <w:tabs>
              <w:tab w:val="right" w:pos="12000"/>
            </w:tabs>
            <w:spacing w:before="60"/>
            <w:ind w:left="0" w:hanging="2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">
            <w:r>
              <w:rPr>
                <w:color w:val="000000"/>
                <w:sz w:val="22"/>
                <w:szCs w:val="22"/>
              </w:rPr>
              <w:t>5 Penutup</w:t>
            </w:r>
            <w:r>
              <w:rPr>
                <w:color w:val="000000"/>
                <w:sz w:val="22"/>
                <w:szCs w:val="22"/>
              </w:rPr>
              <w:tab/>
              <w:t>21</w:t>
            </w:r>
          </w:hyperlink>
        </w:p>
        <w:p w14:paraId="00000055" w14:textId="77777777" w:rsidR="00CC373F" w:rsidRDefault="00B068C5">
          <w:pPr>
            <w:widowControl w:val="0"/>
            <w:tabs>
              <w:tab w:val="right" w:pos="12000"/>
            </w:tabs>
            <w:spacing w:before="60"/>
            <w:ind w:left="0" w:hanging="2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">
            <w:r>
              <w:rPr>
                <w:color w:val="000000"/>
                <w:sz w:val="22"/>
                <w:szCs w:val="22"/>
              </w:rPr>
              <w:t>Lampiran-1</w:t>
            </w:r>
            <w:r>
              <w:rPr>
                <w:color w:val="000000"/>
                <w:sz w:val="22"/>
                <w:szCs w:val="22"/>
              </w:rPr>
              <w:tab/>
              <w:t>22</w:t>
            </w:r>
          </w:hyperlink>
        </w:p>
        <w:p w14:paraId="00000056" w14:textId="77777777" w:rsidR="00CC373F" w:rsidRDefault="00B068C5">
          <w:pPr>
            <w:widowControl w:val="0"/>
            <w:tabs>
              <w:tab w:val="right" w:pos="12000"/>
            </w:tabs>
            <w:spacing w:before="60"/>
            <w:ind w:left="0" w:hanging="2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49x2ik5">
            <w:r>
              <w:rPr>
                <w:color w:val="000000"/>
                <w:sz w:val="22"/>
                <w:szCs w:val="22"/>
              </w:rPr>
              <w:t>Sejarah Versi</w:t>
            </w:r>
            <w:r>
              <w:rPr>
                <w:color w:val="000000"/>
                <w:sz w:val="22"/>
                <w:szCs w:val="22"/>
              </w:rPr>
              <w:tab/>
              <w:t>23</w:t>
            </w:r>
          </w:hyperlink>
        </w:p>
        <w:p w14:paraId="00000057" w14:textId="3BA41E6C" w:rsidR="00CC373F" w:rsidRDefault="00B068C5">
          <w:pPr>
            <w:widowControl w:val="0"/>
            <w:tabs>
              <w:tab w:val="right" w:pos="12000"/>
            </w:tabs>
            <w:spacing w:before="60"/>
            <w:ind w:left="0" w:hanging="2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">
            <w:r>
              <w:rPr>
                <w:color w:val="000000"/>
                <w:sz w:val="22"/>
                <w:szCs w:val="22"/>
              </w:rPr>
              <w:t>Sejar</w:t>
            </w:r>
            <w:r>
              <w:rPr>
                <w:color w:val="000000"/>
                <w:sz w:val="22"/>
                <w:szCs w:val="22"/>
              </w:rPr>
              <w:t>ah Perubahan</w:t>
            </w:r>
            <w:r>
              <w:rPr>
                <w:color w:val="000000"/>
                <w:sz w:val="22"/>
                <w:szCs w:val="22"/>
              </w:rPr>
              <w:tab/>
              <w:t>24</w:t>
            </w:r>
          </w:hyperlink>
          <w:r>
            <w:fldChar w:fldCharType="end"/>
          </w:r>
        </w:p>
      </w:sdtContent>
    </w:sdt>
    <w:p w14:paraId="00000058" w14:textId="77777777" w:rsidR="00CC373F" w:rsidRDefault="00CC373F">
      <w:pPr>
        <w:ind w:left="1" w:hanging="3"/>
        <w:jc w:val="center"/>
        <w:rPr>
          <w:rFonts w:ascii="Arial" w:eastAsia="Arial" w:hAnsi="Arial" w:cs="Arial"/>
          <w:sz w:val="32"/>
          <w:szCs w:val="32"/>
        </w:rPr>
      </w:pPr>
    </w:p>
    <w:p w14:paraId="00000059" w14:textId="77777777" w:rsidR="00CC373F" w:rsidRDefault="00CC373F">
      <w:pPr>
        <w:ind w:left="0" w:hanging="2"/>
      </w:pPr>
    </w:p>
    <w:p w14:paraId="0000005A" w14:textId="77777777" w:rsidR="00CC373F" w:rsidRDefault="00CC373F">
      <w:pPr>
        <w:ind w:left="0" w:hanging="2"/>
      </w:pPr>
    </w:p>
    <w:p w14:paraId="0000005B" w14:textId="77777777" w:rsidR="00CC373F" w:rsidRDefault="00CC373F">
      <w:pPr>
        <w:ind w:left="0" w:hanging="2"/>
      </w:pPr>
    </w:p>
    <w:p w14:paraId="0000005C" w14:textId="77777777" w:rsidR="00CC373F" w:rsidRDefault="00CC373F">
      <w:pPr>
        <w:ind w:left="0" w:hanging="2"/>
      </w:pPr>
      <w:bookmarkStart w:id="3" w:name="_heading=h.gjdgxs" w:colFirst="0" w:colLast="0"/>
      <w:bookmarkEnd w:id="3"/>
    </w:p>
    <w:p w14:paraId="0000005D" w14:textId="77777777" w:rsidR="00CC373F" w:rsidRDefault="00B068C5">
      <w:pPr>
        <w:pStyle w:val="Heading1"/>
        <w:ind w:left="0" w:hanging="2"/>
      </w:pPr>
      <w:proofErr w:type="spellStart"/>
      <w:r>
        <w:lastRenderedPageBreak/>
        <w:t>Ringkasan</w:t>
      </w:r>
      <w:proofErr w:type="spellEnd"/>
      <w:r>
        <w:tab/>
      </w:r>
    </w:p>
    <w:p w14:paraId="0000005E" w14:textId="77777777" w:rsidR="00CC373F" w:rsidRDefault="00B068C5">
      <w:pPr>
        <w:spacing w:line="360" w:lineRule="auto"/>
        <w:ind w:left="0" w:hanging="2"/>
        <w:jc w:val="both"/>
      </w:pPr>
      <w:proofErr w:type="spellStart"/>
      <w:r>
        <w:t>Dokumen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Akhir (PA) 1. </w:t>
      </w:r>
      <w:proofErr w:type="spellStart"/>
      <w:r>
        <w:t>Proyek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</w:t>
      </w:r>
      <w:r>
        <w:rPr>
          <w:i/>
        </w:rPr>
        <w:t xml:space="preserve">website </w:t>
      </w:r>
      <w:proofErr w:type="spellStart"/>
      <w:r>
        <w:t>penyetoran</w:t>
      </w:r>
      <w:proofErr w:type="spellEnd"/>
      <w:r>
        <w:t xml:space="preserve"> </w:t>
      </w:r>
      <w:proofErr w:type="spellStart"/>
      <w:r>
        <w:t>sampah</w:t>
      </w:r>
      <w:proofErr w:type="spellEnd"/>
      <w:r>
        <w:t xml:space="preserve"> di Bank </w:t>
      </w:r>
      <w:proofErr w:type="spellStart"/>
      <w:r>
        <w:t>Sampah</w:t>
      </w:r>
      <w:proofErr w:type="spellEnd"/>
      <w:r>
        <w:t xml:space="preserve"> </w:t>
      </w:r>
      <w:proofErr w:type="spellStart"/>
      <w:r>
        <w:t>Tarhilala</w:t>
      </w:r>
      <w:proofErr w:type="spellEnd"/>
      <w:r>
        <w:t xml:space="preserve">. Adapun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 bank </w:t>
      </w:r>
      <w:proofErr w:type="spellStart"/>
      <w:r>
        <w:t>sampah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sampah</w:t>
      </w:r>
      <w:proofErr w:type="spellEnd"/>
      <w:r>
        <w:t xml:space="preserve"> dan </w:t>
      </w:r>
      <w:proofErr w:type="spellStart"/>
      <w:r>
        <w:t>mempublikasikan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Bank </w:t>
      </w:r>
      <w:proofErr w:type="spellStart"/>
      <w:r>
        <w:t>Sampah</w:t>
      </w:r>
      <w:proofErr w:type="spellEnd"/>
      <w:r>
        <w:t xml:space="preserve"> </w:t>
      </w:r>
      <w:proofErr w:type="spellStart"/>
      <w:r>
        <w:t>Tarhilala</w:t>
      </w:r>
      <w:proofErr w:type="spellEnd"/>
      <w:r>
        <w:t xml:space="preserve">.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 xml:space="preserve"> dan </w:t>
      </w:r>
      <w:proofErr w:type="spellStart"/>
      <w:r>
        <w:t>perencanaan</w:t>
      </w:r>
      <w:proofErr w:type="spellEnd"/>
      <w:r>
        <w:t xml:space="preserve"> </w:t>
      </w:r>
      <w:proofErr w:type="spellStart"/>
      <w:r>
        <w:t>pengimplementasian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r>
        <w:rPr>
          <w:i/>
        </w:rPr>
        <w:t>developer</w:t>
      </w:r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agar </w:t>
      </w:r>
      <w:proofErr w:type="spellStart"/>
      <w:r>
        <w:t>pengimplementasian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rencana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terperinci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. </w:t>
      </w:r>
    </w:p>
    <w:p w14:paraId="0000005F" w14:textId="77777777" w:rsidR="00CC373F" w:rsidRDefault="00B068C5">
      <w:pPr>
        <w:pStyle w:val="Heading1"/>
        <w:numPr>
          <w:ilvl w:val="0"/>
          <w:numId w:val="9"/>
        </w:numPr>
        <w:ind w:left="0" w:hanging="2"/>
      </w:pPr>
      <w:proofErr w:type="spellStart"/>
      <w:r>
        <w:lastRenderedPageBreak/>
        <w:t>Pendahuluan</w:t>
      </w:r>
      <w:proofErr w:type="spellEnd"/>
    </w:p>
    <w:p w14:paraId="00000060" w14:textId="77777777" w:rsidR="00CC373F" w:rsidRDefault="00B068C5">
      <w:pPr>
        <w:spacing w:line="360" w:lineRule="auto"/>
        <w:ind w:left="0" w:hanging="2"/>
        <w:jc w:val="both"/>
      </w:pPr>
      <w:r>
        <w:t xml:space="preserve">Bab 1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maksud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, </w:t>
      </w:r>
      <w:proofErr w:type="spellStart"/>
      <w:r>
        <w:t>definisi</w:t>
      </w:r>
      <w:proofErr w:type="spellEnd"/>
      <w:r>
        <w:t xml:space="preserve">, </w:t>
      </w:r>
      <w:proofErr w:type="spellStart"/>
      <w:r>
        <w:t>akronim</w:t>
      </w:r>
      <w:proofErr w:type="spellEnd"/>
      <w:r>
        <w:t xml:space="preserve">, dan </w:t>
      </w:r>
      <w:proofErr w:type="spellStart"/>
      <w:r>
        <w:t>singkatan</w:t>
      </w:r>
      <w:proofErr w:type="spellEnd"/>
      <w:r>
        <w:t xml:space="preserve">, </w:t>
      </w:r>
      <w:proofErr w:type="spellStart"/>
      <w:r>
        <w:t>aturan</w:t>
      </w:r>
      <w:proofErr w:type="spellEnd"/>
      <w:r>
        <w:t xml:space="preserve"> </w:t>
      </w:r>
      <w:proofErr w:type="spellStart"/>
      <w:r>
        <w:t>penomoran</w:t>
      </w:r>
      <w:proofErr w:type="spellEnd"/>
      <w:r>
        <w:t xml:space="preserve">,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rujukan</w:t>
      </w:r>
      <w:proofErr w:type="spellEnd"/>
      <w:r>
        <w:t xml:space="preserve">, dan </w:t>
      </w:r>
      <w:proofErr w:type="spellStart"/>
      <w:r>
        <w:t>ikhtisar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. </w:t>
      </w:r>
    </w:p>
    <w:p w14:paraId="00000061" w14:textId="77777777" w:rsidR="00CC373F" w:rsidRDefault="00CC373F">
      <w:pPr>
        <w:spacing w:line="360" w:lineRule="auto"/>
        <w:ind w:left="0" w:hanging="2"/>
        <w:jc w:val="both"/>
      </w:pPr>
      <w:bookmarkStart w:id="4" w:name="_heading=h.2et92p0" w:colFirst="0" w:colLast="0"/>
      <w:bookmarkEnd w:id="4"/>
    </w:p>
    <w:p w14:paraId="00000062" w14:textId="77777777" w:rsidR="00CC373F" w:rsidRDefault="00B068C5">
      <w:pPr>
        <w:pStyle w:val="Heading2"/>
        <w:numPr>
          <w:ilvl w:val="1"/>
          <w:numId w:val="9"/>
        </w:numPr>
        <w:spacing w:line="360" w:lineRule="auto"/>
        <w:ind w:left="0" w:hanging="2"/>
        <w:jc w:val="both"/>
      </w:pPr>
      <w:proofErr w:type="spellStart"/>
      <w:r>
        <w:t>Maksud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Dokumen</w:t>
      </w:r>
      <w:proofErr w:type="spellEnd"/>
    </w:p>
    <w:p w14:paraId="00000063" w14:textId="77777777" w:rsidR="00CC373F" w:rsidRDefault="00B068C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</w:pPr>
      <w:proofErr w:type="spellStart"/>
      <w:r>
        <w:t>Do</w:t>
      </w:r>
      <w:r>
        <w:t>kumen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para developer dan client agar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</w:t>
      </w:r>
      <w:r>
        <w:rPr>
          <w:i/>
        </w:rPr>
        <w:t xml:space="preserve">website </w:t>
      </w:r>
      <w:proofErr w:type="spellStart"/>
      <w:r>
        <w:t>penyetoran</w:t>
      </w:r>
      <w:proofErr w:type="spellEnd"/>
      <w:r>
        <w:t xml:space="preserve"> </w:t>
      </w:r>
      <w:proofErr w:type="spellStart"/>
      <w:r>
        <w:t>sampah</w:t>
      </w:r>
      <w:proofErr w:type="spellEnd"/>
      <w:r>
        <w:rPr>
          <w:i/>
        </w:rPr>
        <w:t xml:space="preserve"> </w:t>
      </w:r>
      <w:r>
        <w:t xml:space="preserve">di Bank </w:t>
      </w:r>
      <w:proofErr w:type="spellStart"/>
      <w:r>
        <w:t>Sampah</w:t>
      </w:r>
      <w:proofErr w:type="spellEnd"/>
      <w:r>
        <w:t xml:space="preserve"> </w:t>
      </w:r>
      <w:proofErr w:type="spellStart"/>
      <w:r>
        <w:t>Tarhilala</w:t>
      </w:r>
      <w:proofErr w:type="spellEnd"/>
      <w:r>
        <w:t xml:space="preserve">. Adapun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spesifik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proofErr w:type="gramStart"/>
      <w:r>
        <w:t>adalah</w:t>
      </w:r>
      <w:proofErr w:type="spellEnd"/>
      <w:r>
        <w:t xml:space="preserve"> :</w:t>
      </w:r>
      <w:proofErr w:type="gramEnd"/>
      <w:r>
        <w:t xml:space="preserve"> </w:t>
      </w:r>
    </w:p>
    <w:p w14:paraId="00000064" w14:textId="77777777" w:rsidR="00CC373F" w:rsidRDefault="00CC373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</w:pPr>
    </w:p>
    <w:p w14:paraId="00000065" w14:textId="77777777" w:rsidR="00CC373F" w:rsidRDefault="00B068C5" w:rsidP="0080009B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firstLineChars="0"/>
        <w:jc w:val="both"/>
        <w:pPrChange w:id="5" w:author="Hagai" w:date="2023-06-09T20:07:00Z">
          <w:pPr>
            <w:numPr>
              <w:numId w:val="7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line="360" w:lineRule="auto"/>
            <w:ind w:left="0" w:hanging="2"/>
            <w:jc w:val="both"/>
          </w:pPr>
        </w:pPrChange>
      </w:pPr>
      <w:proofErr w:type="spellStart"/>
      <w:r>
        <w:t>Mendokumentasikan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>
        <w:rPr>
          <w:i/>
        </w:rPr>
        <w:t xml:space="preserve">requirement </w:t>
      </w:r>
      <w:r>
        <w:t xml:space="preserve">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pengamatan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narasumber</w:t>
      </w:r>
      <w:proofErr w:type="spellEnd"/>
    </w:p>
    <w:p w14:paraId="00000066" w14:textId="77777777" w:rsidR="00CC373F" w:rsidRDefault="00B068C5" w:rsidP="0080009B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firstLineChars="0"/>
        <w:jc w:val="both"/>
        <w:pPrChange w:id="6" w:author="Hagai" w:date="2023-06-09T20:07:00Z">
          <w:pPr>
            <w:numPr>
              <w:numId w:val="7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line="360" w:lineRule="auto"/>
            <w:ind w:left="0" w:hanging="2"/>
            <w:jc w:val="both"/>
          </w:pPr>
        </w:pPrChange>
      </w:pPr>
      <w:proofErr w:type="spellStart"/>
      <w:r>
        <w:t>Memberikan</w:t>
      </w:r>
      <w:proofErr w:type="spellEnd"/>
      <w:r>
        <w:t xml:space="preserve"> </w:t>
      </w:r>
      <w:proofErr w:type="spellStart"/>
      <w:r>
        <w:t>rancangan</w:t>
      </w:r>
      <w:proofErr w:type="spellEnd"/>
      <w:r>
        <w:t xml:space="preserve">, </w:t>
      </w:r>
      <w:proofErr w:type="spellStart"/>
      <w:r>
        <w:t>gambaran</w:t>
      </w:r>
      <w:proofErr w:type="spellEnd"/>
      <w:r>
        <w:t xml:space="preserve">, </w:t>
      </w:r>
      <w:proofErr w:type="spellStart"/>
      <w:r>
        <w:t>desain</w:t>
      </w:r>
      <w:proofErr w:type="spellEnd"/>
      <w:r>
        <w:t xml:space="preserve"> dan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 dan </w:t>
      </w:r>
      <w:proofErr w:type="spellStart"/>
      <w:r>
        <w:t>dikembangkan</w:t>
      </w:r>
      <w:proofErr w:type="spellEnd"/>
    </w:p>
    <w:p w14:paraId="00000067" w14:textId="77777777" w:rsidR="00CC373F" w:rsidRDefault="00CC373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i/>
          <w:color w:val="FF0000"/>
        </w:rPr>
      </w:pPr>
      <w:bookmarkStart w:id="7" w:name="_heading=h.tyjcwt" w:colFirst="0" w:colLast="0"/>
      <w:bookmarkEnd w:id="7"/>
    </w:p>
    <w:p w14:paraId="00000068" w14:textId="52C75BAF" w:rsidR="00CC373F" w:rsidRDefault="00B068C5">
      <w:pPr>
        <w:pStyle w:val="Heading2"/>
        <w:numPr>
          <w:ilvl w:val="1"/>
          <w:numId w:val="9"/>
        </w:numPr>
        <w:spacing w:line="360" w:lineRule="auto"/>
        <w:ind w:left="0" w:hanging="2"/>
        <w:jc w:val="both"/>
        <w:rPr>
          <w:ins w:id="8" w:author="Hagai" w:date="2023-06-09T20:08:00Z"/>
        </w:rPr>
      </w:pPr>
      <w:proofErr w:type="spellStart"/>
      <w:r>
        <w:t>Definisi</w:t>
      </w:r>
      <w:proofErr w:type="spellEnd"/>
      <w:r>
        <w:t xml:space="preserve">, </w:t>
      </w:r>
      <w:proofErr w:type="spellStart"/>
      <w:r>
        <w:t>Akronim</w:t>
      </w:r>
      <w:proofErr w:type="spellEnd"/>
      <w:r>
        <w:t xml:space="preserve"> Dan </w:t>
      </w:r>
      <w:proofErr w:type="spellStart"/>
      <w:r>
        <w:t>Singka</w:t>
      </w:r>
      <w:r>
        <w:t>tan</w:t>
      </w:r>
      <w:proofErr w:type="spellEnd"/>
    </w:p>
    <w:p w14:paraId="45153778" w14:textId="77777777" w:rsidR="0080009B" w:rsidRPr="006935F2" w:rsidRDefault="0080009B" w:rsidP="006935F2">
      <w:pPr>
        <w:ind w:left="0" w:hanging="2"/>
        <w:rPr>
          <w:lang w:val="en-AU"/>
        </w:rPr>
      </w:pPr>
    </w:p>
    <w:p w14:paraId="00000069" w14:textId="0A0F4D65" w:rsidR="00CC373F" w:rsidDel="0080009B" w:rsidRDefault="00B068C5" w:rsidP="0080009B">
      <w:pPr>
        <w:spacing w:line="360" w:lineRule="auto"/>
        <w:ind w:left="0" w:hanging="2"/>
        <w:jc w:val="both"/>
        <w:rPr>
          <w:del w:id="9" w:author="Hagai" w:date="2023-06-09T20:10:00Z"/>
        </w:rPr>
      </w:pPr>
      <w:proofErr w:type="spellStart"/>
      <w:r>
        <w:t>D</w:t>
      </w:r>
      <w:r>
        <w:t>alam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tertera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definisi</w:t>
      </w:r>
      <w:proofErr w:type="spellEnd"/>
      <w:r>
        <w:t xml:space="preserve">, </w:t>
      </w:r>
      <w:proofErr w:type="spellStart"/>
      <w:r>
        <w:t>akronim</w:t>
      </w:r>
      <w:proofErr w:type="spellEnd"/>
      <w:r>
        <w:t xml:space="preserve">, dan </w:t>
      </w:r>
      <w:proofErr w:type="spellStart"/>
      <w:r>
        <w:t>singkatan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. </w:t>
      </w:r>
    </w:p>
    <w:p w14:paraId="0818D2FE" w14:textId="77777777" w:rsidR="0080009B" w:rsidRDefault="0080009B">
      <w:pPr>
        <w:spacing w:line="360" w:lineRule="auto"/>
        <w:ind w:left="0" w:hanging="2"/>
        <w:jc w:val="both"/>
        <w:rPr>
          <w:ins w:id="10" w:author="Hagai" w:date="2023-06-09T20:10:00Z"/>
        </w:rPr>
      </w:pPr>
    </w:p>
    <w:p w14:paraId="0000006A" w14:textId="3B630FB3" w:rsidR="00CC373F" w:rsidDel="0080009B" w:rsidRDefault="00CC373F" w:rsidP="0080009B">
      <w:pPr>
        <w:spacing w:line="360" w:lineRule="auto"/>
        <w:ind w:left="0" w:hanging="2"/>
        <w:jc w:val="both"/>
        <w:rPr>
          <w:del w:id="11" w:author="Hagai" w:date="2023-06-09T20:07:00Z"/>
          <w:rFonts w:ascii="Arial" w:eastAsia="Arial" w:hAnsi="Arial" w:cs="Arial"/>
          <w:b/>
        </w:rPr>
      </w:pPr>
    </w:p>
    <w:p w14:paraId="625E0D0F" w14:textId="77777777" w:rsidR="0080009B" w:rsidRDefault="0080009B">
      <w:pPr>
        <w:spacing w:line="360" w:lineRule="auto"/>
        <w:ind w:left="0" w:hanging="2"/>
        <w:jc w:val="both"/>
        <w:rPr>
          <w:ins w:id="12" w:author="Hagai" w:date="2023-06-09T20:10:00Z"/>
          <w:rFonts w:ascii="Arial" w:eastAsia="Arial" w:hAnsi="Arial" w:cs="Arial"/>
          <w:b/>
        </w:rPr>
      </w:pPr>
    </w:p>
    <w:p w14:paraId="0000006B" w14:textId="77777777" w:rsidR="00CC373F" w:rsidRDefault="00B068C5" w:rsidP="006935F2">
      <w:pPr>
        <w:pStyle w:val="Heading3"/>
        <w:numPr>
          <w:ilvl w:val="0"/>
          <w:numId w:val="0"/>
        </w:numPr>
      </w:pPr>
      <w:del w:id="13" w:author="Hagai" w:date="2023-06-09T20:10:00Z">
        <w:r w:rsidDel="0080009B">
          <w:delText>1.2.1 Definisi</w:delText>
        </w:r>
      </w:del>
    </w:p>
    <w:p w14:paraId="0000006C" w14:textId="77777777" w:rsidR="00CC373F" w:rsidRDefault="00B068C5">
      <w:pPr>
        <w:spacing w:line="360" w:lineRule="auto"/>
        <w:ind w:left="0" w:hanging="2"/>
        <w:jc w:val="both"/>
      </w:pPr>
      <w:proofErr w:type="spellStart"/>
      <w:r>
        <w:t>D</w:t>
      </w:r>
      <w:r>
        <w:t>efinisi</w:t>
      </w:r>
      <w:proofErr w:type="spellEnd"/>
      <w:r>
        <w:t xml:space="preserve"> dan </w:t>
      </w:r>
      <w:proofErr w:type="spellStart"/>
      <w:r>
        <w:t>deskripsi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tertera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proofErr w:type="gramStart"/>
      <w:r>
        <w:t>tabel</w:t>
      </w:r>
      <w:proofErr w:type="spellEnd"/>
      <w:r>
        <w:t xml:space="preserve"> .</w:t>
      </w:r>
      <w:proofErr w:type="gramEnd"/>
      <w:r>
        <w:t xml:space="preserve"> </w:t>
      </w:r>
    </w:p>
    <w:p w14:paraId="0000006D" w14:textId="5F0D3E74" w:rsidR="00CC373F" w:rsidRDefault="00B068C5" w:rsidP="006935F2">
      <w:pPr>
        <w:pStyle w:val="Heading4"/>
        <w:numPr>
          <w:ilvl w:val="0"/>
          <w:numId w:val="0"/>
        </w:numPr>
        <w:jc w:val="center"/>
        <w:rPr>
          <w:rFonts w:ascii="Times New Roman" w:hAnsi="Times New Roman"/>
          <w:sz w:val="22"/>
          <w:szCs w:val="22"/>
        </w:rPr>
      </w:pPr>
      <w:bookmarkStart w:id="14" w:name="_heading=h.xeotobi7o7bl" w:colFirst="0" w:colLast="0"/>
      <w:bookmarkEnd w:id="14"/>
      <w:proofErr w:type="spellStart"/>
      <w:r>
        <w:rPr>
          <w:rFonts w:ascii="Times New Roman" w:hAnsi="Times New Roman"/>
          <w:sz w:val="22"/>
          <w:szCs w:val="22"/>
        </w:rPr>
        <w:t>Tabel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gramStart"/>
      <w:r>
        <w:rPr>
          <w:rFonts w:ascii="Times New Roman" w:hAnsi="Times New Roman"/>
          <w:sz w:val="22"/>
          <w:szCs w:val="22"/>
        </w:rPr>
        <w:t xml:space="preserve">1  </w:t>
      </w:r>
      <w:proofErr w:type="spellStart"/>
      <w:r>
        <w:rPr>
          <w:rFonts w:ascii="Times New Roman" w:hAnsi="Times New Roman"/>
          <w:sz w:val="22"/>
          <w:szCs w:val="22"/>
        </w:rPr>
        <w:t>Definisi</w:t>
      </w:r>
      <w:proofErr w:type="spellEnd"/>
      <w:proofErr w:type="gramEnd"/>
    </w:p>
    <w:p w14:paraId="0000006E" w14:textId="77777777" w:rsidR="00CC373F" w:rsidRDefault="00CC373F">
      <w:pPr>
        <w:ind w:left="0" w:hanging="2"/>
        <w:jc w:val="center"/>
        <w:rPr>
          <w:b/>
        </w:rPr>
      </w:pPr>
    </w:p>
    <w:tbl>
      <w:tblPr>
        <w:tblStyle w:val="ac"/>
        <w:tblW w:w="864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80"/>
        <w:gridCol w:w="1980"/>
        <w:gridCol w:w="5880"/>
      </w:tblGrid>
      <w:tr w:rsidR="00CC373F" w14:paraId="08A477E6" w14:textId="77777777">
        <w:trPr>
          <w:jc w:val="center"/>
        </w:trPr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F" w14:textId="77777777" w:rsidR="00CC373F" w:rsidRDefault="00B068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0" w14:textId="77777777" w:rsidR="00CC373F" w:rsidRDefault="00B068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/>
              </w:rPr>
            </w:pPr>
            <w:r>
              <w:rPr>
                <w:b/>
              </w:rPr>
              <w:t>Kata</w:t>
            </w:r>
          </w:p>
        </w:tc>
        <w:tc>
          <w:tcPr>
            <w:tcW w:w="5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1" w14:textId="77777777" w:rsidR="00CC373F" w:rsidRDefault="00B068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Definisi</w:t>
            </w:r>
            <w:proofErr w:type="spellEnd"/>
          </w:p>
        </w:tc>
      </w:tr>
      <w:tr w:rsidR="00CC373F" w14:paraId="28985D1E" w14:textId="77777777">
        <w:trPr>
          <w:jc w:val="center"/>
        </w:trPr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2" w14:textId="77777777" w:rsidR="00CC373F" w:rsidRDefault="00CC373F">
            <w:pPr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/>
              </w:rPr>
            </w:pP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3" w14:textId="77777777" w:rsidR="00CC373F" w:rsidRDefault="00B068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i/>
              </w:rPr>
            </w:pPr>
            <w:r>
              <w:rPr>
                <w:i/>
              </w:rPr>
              <w:t>Developer</w:t>
            </w:r>
          </w:p>
        </w:tc>
        <w:tc>
          <w:tcPr>
            <w:tcW w:w="5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4" w14:textId="77777777" w:rsidR="00CC373F" w:rsidRDefault="00B068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Orang yang </w:t>
            </w:r>
            <w:proofErr w:type="spellStart"/>
            <w:r>
              <w:t>bertugas</w:t>
            </w:r>
            <w:proofErr w:type="spellEnd"/>
            <w:r>
              <w:t xml:space="preserve"> </w:t>
            </w:r>
            <w:proofErr w:type="spellStart"/>
            <w:r>
              <w:t>merancang</w:t>
            </w:r>
            <w:proofErr w:type="spellEnd"/>
            <w:r>
              <w:t xml:space="preserve"> dan </w:t>
            </w:r>
            <w:proofErr w:type="spellStart"/>
            <w:r>
              <w:t>membangun</w:t>
            </w:r>
            <w:proofErr w:type="spellEnd"/>
            <w:r>
              <w:t xml:space="preserve"> </w:t>
            </w:r>
            <w:proofErr w:type="spellStart"/>
            <w:r>
              <w:t>struktur</w:t>
            </w:r>
            <w:proofErr w:type="spellEnd"/>
            <w:r>
              <w:t xml:space="preserve"> dan </w:t>
            </w:r>
            <w:proofErr w:type="spellStart"/>
            <w:r>
              <w:t>tampilan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</w:tc>
      </w:tr>
      <w:tr w:rsidR="00CC373F" w14:paraId="783901F7" w14:textId="77777777">
        <w:trPr>
          <w:jc w:val="center"/>
        </w:trPr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5" w14:textId="77777777" w:rsidR="00CC373F" w:rsidRDefault="00CC373F">
            <w:pPr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/>
              </w:rPr>
            </w:pP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6" w14:textId="77777777" w:rsidR="00CC373F" w:rsidRDefault="00B068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i/>
              </w:rPr>
            </w:pPr>
            <w:r>
              <w:rPr>
                <w:i/>
              </w:rPr>
              <w:t>Client</w:t>
            </w:r>
          </w:p>
        </w:tc>
        <w:tc>
          <w:tcPr>
            <w:tcW w:w="5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7" w14:textId="77777777" w:rsidR="00CC373F" w:rsidRDefault="00B068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Orang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layanan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saat</w:t>
            </w:r>
            <w:proofErr w:type="spellEnd"/>
            <w:r>
              <w:t xml:space="preserve">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dikembangkan</w:t>
            </w:r>
            <w:proofErr w:type="spellEnd"/>
          </w:p>
        </w:tc>
      </w:tr>
      <w:tr w:rsidR="00CC373F" w14:paraId="3E0D582B" w14:textId="77777777">
        <w:trPr>
          <w:jc w:val="center"/>
        </w:trPr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8" w14:textId="77777777" w:rsidR="00CC373F" w:rsidRDefault="00CC373F">
            <w:pPr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/>
              </w:rPr>
            </w:pP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9" w14:textId="77777777" w:rsidR="00CC373F" w:rsidRDefault="00B068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i/>
              </w:rPr>
            </w:pPr>
            <w:r>
              <w:rPr>
                <w:i/>
              </w:rPr>
              <w:t>Software</w:t>
            </w:r>
          </w:p>
        </w:tc>
        <w:tc>
          <w:tcPr>
            <w:tcW w:w="5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A" w14:textId="77777777" w:rsidR="00CC373F" w:rsidRDefault="00B068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lunak</w:t>
            </w:r>
            <w:proofErr w:type="spellEnd"/>
            <w:r>
              <w:t xml:space="preserve"> </w:t>
            </w:r>
            <w:proofErr w:type="spellStart"/>
            <w:r>
              <w:t>berisi</w:t>
            </w:r>
            <w:proofErr w:type="spellEnd"/>
            <w:r>
              <w:t xml:space="preserve"> data yang program, </w:t>
            </w:r>
            <w:proofErr w:type="spellStart"/>
            <w:r>
              <w:t>disimpan</w:t>
            </w:r>
            <w:proofErr w:type="spellEnd"/>
            <w:r>
              <w:t xml:space="preserve">, dan </w:t>
            </w:r>
            <w:proofErr w:type="spellStart"/>
            <w:r>
              <w:t>diformat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digital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tertentu</w:t>
            </w:r>
            <w:proofErr w:type="spellEnd"/>
          </w:p>
        </w:tc>
      </w:tr>
      <w:tr w:rsidR="00CC373F" w14:paraId="20FC31C7" w14:textId="77777777">
        <w:trPr>
          <w:jc w:val="center"/>
        </w:trPr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B" w14:textId="77777777" w:rsidR="00CC373F" w:rsidRDefault="00CC373F">
            <w:pPr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/>
              </w:rPr>
            </w:pP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C" w14:textId="77777777" w:rsidR="00CC373F" w:rsidRDefault="00B068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i/>
              </w:rPr>
            </w:pPr>
            <w:r>
              <w:rPr>
                <w:i/>
              </w:rPr>
              <w:t>Requirement</w:t>
            </w:r>
          </w:p>
        </w:tc>
        <w:tc>
          <w:tcPr>
            <w:tcW w:w="5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D" w14:textId="77777777" w:rsidR="00CC373F" w:rsidRDefault="00B068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Gambaran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layanan</w:t>
            </w:r>
            <w:proofErr w:type="spellEnd"/>
            <w:r>
              <w:t xml:space="preserve"> dan </w:t>
            </w:r>
            <w:proofErr w:type="spellStart"/>
            <w:r>
              <w:t>batasan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dibangun</w:t>
            </w:r>
            <w:proofErr w:type="spellEnd"/>
            <w:r>
              <w:t xml:space="preserve"> </w:t>
            </w:r>
          </w:p>
        </w:tc>
      </w:tr>
    </w:tbl>
    <w:p w14:paraId="0000007E" w14:textId="77777777" w:rsidR="00CC373F" w:rsidRDefault="00CC373F">
      <w:pPr>
        <w:ind w:left="0" w:hanging="2"/>
        <w:rPr>
          <w:b/>
        </w:rPr>
      </w:pPr>
    </w:p>
    <w:p w14:paraId="0000007F" w14:textId="77777777" w:rsidR="00CC373F" w:rsidRDefault="00B068C5" w:rsidP="006935F2">
      <w:pPr>
        <w:pStyle w:val="Heading3"/>
        <w:numPr>
          <w:ilvl w:val="2"/>
          <w:numId w:val="9"/>
        </w:numPr>
        <w:ind w:leftChars="0" w:firstLineChars="0"/>
      </w:pPr>
      <w:bookmarkStart w:id="15" w:name="_heading=h.3dy6vkm" w:colFirst="0" w:colLast="0"/>
      <w:bookmarkEnd w:id="15"/>
      <w:del w:id="16" w:author="Hagai" w:date="2023-06-09T20:10:00Z">
        <w:r w:rsidDel="0080009B">
          <w:delText xml:space="preserve">1.2.2 </w:delText>
        </w:r>
      </w:del>
      <w:proofErr w:type="spellStart"/>
      <w:r>
        <w:t>Singkatan</w:t>
      </w:r>
      <w:proofErr w:type="spellEnd"/>
      <w:r>
        <w:t xml:space="preserve"> dan </w:t>
      </w:r>
      <w:proofErr w:type="spellStart"/>
      <w:r>
        <w:t>Akronim</w:t>
      </w:r>
      <w:proofErr w:type="spellEnd"/>
    </w:p>
    <w:p w14:paraId="00000080" w14:textId="77777777" w:rsidR="00CC373F" w:rsidRDefault="00B068C5">
      <w:pPr>
        <w:ind w:left="0" w:hanging="2"/>
        <w:rPr>
          <w:b/>
        </w:rPr>
      </w:pPr>
      <w:bookmarkStart w:id="17" w:name="_heading=h.7afbsbzd5th6" w:colFirst="0" w:colLast="0"/>
      <w:bookmarkEnd w:id="17"/>
      <w:proofErr w:type="spellStart"/>
      <w:r>
        <w:t>Singkatan</w:t>
      </w:r>
      <w:proofErr w:type="spellEnd"/>
      <w:r>
        <w:t xml:space="preserve"> dan </w:t>
      </w:r>
      <w:proofErr w:type="spellStart"/>
      <w:r>
        <w:t>akronim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tertera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2</w:t>
      </w:r>
    </w:p>
    <w:p w14:paraId="00000081" w14:textId="77777777" w:rsidR="00CC373F" w:rsidRDefault="00B068C5" w:rsidP="006935F2">
      <w:pPr>
        <w:pStyle w:val="Heading4"/>
        <w:numPr>
          <w:ilvl w:val="0"/>
          <w:numId w:val="0"/>
        </w:numPr>
        <w:jc w:val="center"/>
        <w:rPr>
          <w:rFonts w:ascii="Times New Roman" w:hAnsi="Times New Roman"/>
          <w:sz w:val="22"/>
          <w:szCs w:val="22"/>
        </w:rPr>
      </w:pPr>
      <w:bookmarkStart w:id="18" w:name="_heading=h.9kp3b62upkf4" w:colFirst="0" w:colLast="0"/>
      <w:bookmarkEnd w:id="18"/>
      <w:proofErr w:type="spellStart"/>
      <w:r>
        <w:rPr>
          <w:rFonts w:ascii="Times New Roman" w:hAnsi="Times New Roman"/>
          <w:sz w:val="22"/>
          <w:szCs w:val="22"/>
        </w:rPr>
        <w:t>Tabel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gramStart"/>
      <w:r>
        <w:rPr>
          <w:rFonts w:ascii="Times New Roman" w:hAnsi="Times New Roman"/>
          <w:sz w:val="22"/>
          <w:szCs w:val="22"/>
        </w:rPr>
        <w:t xml:space="preserve">2  </w:t>
      </w:r>
      <w:proofErr w:type="spellStart"/>
      <w:r>
        <w:rPr>
          <w:rFonts w:ascii="Times New Roman" w:hAnsi="Times New Roman"/>
          <w:sz w:val="22"/>
          <w:szCs w:val="22"/>
        </w:rPr>
        <w:t>Singkatan</w:t>
      </w:r>
      <w:proofErr w:type="spellEnd"/>
      <w:proofErr w:type="gramEnd"/>
    </w:p>
    <w:p w14:paraId="00000082" w14:textId="77777777" w:rsidR="00CC373F" w:rsidRDefault="00CC373F">
      <w:pPr>
        <w:ind w:left="0" w:hanging="2"/>
        <w:jc w:val="center"/>
      </w:pPr>
      <w:bookmarkStart w:id="19" w:name="_heading=h.4xfll0205xiw" w:colFirst="0" w:colLast="0"/>
      <w:bookmarkEnd w:id="19"/>
    </w:p>
    <w:tbl>
      <w:tblPr>
        <w:tblStyle w:val="ad"/>
        <w:tblW w:w="864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15"/>
        <w:gridCol w:w="2460"/>
        <w:gridCol w:w="5565"/>
      </w:tblGrid>
      <w:tr w:rsidR="00CC373F" w14:paraId="060E7610" w14:textId="77777777">
        <w:trPr>
          <w:jc w:val="center"/>
        </w:trPr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3" w14:textId="77777777" w:rsidR="00CC373F" w:rsidRDefault="00B068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4" w14:textId="77777777" w:rsidR="00CC373F" w:rsidRDefault="00B068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Singkatan</w:t>
            </w:r>
            <w:proofErr w:type="spellEnd"/>
            <w:r>
              <w:rPr>
                <w:b/>
              </w:rPr>
              <w:t xml:space="preserve"> dan </w:t>
            </w:r>
            <w:proofErr w:type="spellStart"/>
            <w:r>
              <w:rPr>
                <w:b/>
              </w:rPr>
              <w:t>Akronim</w:t>
            </w:r>
            <w:proofErr w:type="spellEnd"/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5" w14:textId="77777777" w:rsidR="00CC373F" w:rsidRDefault="00B068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Kepanjangan</w:t>
            </w:r>
            <w:proofErr w:type="spellEnd"/>
          </w:p>
        </w:tc>
      </w:tr>
      <w:tr w:rsidR="00CC373F" w14:paraId="73D40453" w14:textId="77777777">
        <w:trPr>
          <w:jc w:val="center"/>
        </w:trPr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6" w14:textId="77777777" w:rsidR="00CC373F" w:rsidRDefault="00CC373F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7" w14:textId="77777777" w:rsidR="00CC373F" w:rsidRDefault="00B068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proofErr w:type="spellStart"/>
            <w:r>
              <w:t>PiP</w:t>
            </w:r>
            <w:proofErr w:type="spellEnd"/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8" w14:textId="77777777" w:rsidR="00CC373F" w:rsidRDefault="00B068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i/>
              </w:rPr>
            </w:pPr>
            <w:r>
              <w:rPr>
                <w:i/>
              </w:rPr>
              <w:t>Project Implementation Plan</w:t>
            </w:r>
          </w:p>
        </w:tc>
      </w:tr>
      <w:tr w:rsidR="00CC373F" w14:paraId="27B6CD0E" w14:textId="77777777">
        <w:trPr>
          <w:jc w:val="center"/>
        </w:trPr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9" w14:textId="77777777" w:rsidR="00CC373F" w:rsidRDefault="00CC373F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A" w14:textId="77777777" w:rsidR="00CC373F" w:rsidRDefault="00B068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proofErr w:type="spellStart"/>
            <w:r>
              <w:t>ToR</w:t>
            </w:r>
            <w:proofErr w:type="spellEnd"/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B" w14:textId="77777777" w:rsidR="00CC373F" w:rsidRDefault="00B068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i/>
              </w:rPr>
            </w:pPr>
            <w:r>
              <w:rPr>
                <w:i/>
              </w:rPr>
              <w:t>Term of Reference</w:t>
            </w:r>
          </w:p>
        </w:tc>
      </w:tr>
      <w:tr w:rsidR="00CC373F" w14:paraId="2AE550F4" w14:textId="77777777">
        <w:trPr>
          <w:jc w:val="center"/>
        </w:trPr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C" w14:textId="77777777" w:rsidR="00CC373F" w:rsidRDefault="00CC373F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D" w14:textId="77777777" w:rsidR="00CC373F" w:rsidRDefault="00B068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MoM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E" w14:textId="77777777" w:rsidR="00CC373F" w:rsidRDefault="00B068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i/>
              </w:rPr>
            </w:pPr>
            <w:r>
              <w:rPr>
                <w:i/>
              </w:rPr>
              <w:t>Minutes of Meeting</w:t>
            </w:r>
          </w:p>
        </w:tc>
      </w:tr>
    </w:tbl>
    <w:p w14:paraId="0000008F" w14:textId="77777777" w:rsidR="00CC373F" w:rsidRDefault="00CC373F">
      <w:pPr>
        <w:ind w:left="0" w:hanging="2"/>
      </w:pPr>
      <w:bookmarkStart w:id="20" w:name="_heading=h.2h4lvh85ox1q" w:colFirst="0" w:colLast="0"/>
      <w:bookmarkEnd w:id="20"/>
    </w:p>
    <w:p w14:paraId="00000090" w14:textId="77777777" w:rsidR="00CC373F" w:rsidRDefault="00B068C5">
      <w:pPr>
        <w:pStyle w:val="Heading2"/>
        <w:numPr>
          <w:ilvl w:val="1"/>
          <w:numId w:val="9"/>
        </w:numPr>
        <w:ind w:left="0" w:hanging="2"/>
      </w:pPr>
      <w:proofErr w:type="spellStart"/>
      <w:r>
        <w:t>Aturan</w:t>
      </w:r>
      <w:proofErr w:type="spellEnd"/>
      <w:r>
        <w:t xml:space="preserve"> </w:t>
      </w:r>
      <w:proofErr w:type="spellStart"/>
      <w:r>
        <w:t>Penomoran</w:t>
      </w:r>
      <w:proofErr w:type="spellEnd"/>
    </w:p>
    <w:p w14:paraId="00000091" w14:textId="77777777" w:rsidR="00CC373F" w:rsidRDefault="00B068C5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</w:pPr>
      <w:proofErr w:type="spellStart"/>
      <w:r>
        <w:t>Aturan</w:t>
      </w:r>
      <w:proofErr w:type="spellEnd"/>
      <w:r>
        <w:t xml:space="preserve"> </w:t>
      </w:r>
      <w:proofErr w:type="spellStart"/>
      <w:r>
        <w:t>penomoran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tertera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3 </w:t>
      </w:r>
      <w:proofErr w:type="spellStart"/>
      <w:r>
        <w:t>berikut</w:t>
      </w:r>
      <w:proofErr w:type="spellEnd"/>
      <w:r>
        <w:t>.</w:t>
      </w:r>
    </w:p>
    <w:p w14:paraId="00000092" w14:textId="1A21C880" w:rsidR="00CC373F" w:rsidRDefault="00B068C5" w:rsidP="006935F2">
      <w:pPr>
        <w:pStyle w:val="Heading4"/>
        <w:numPr>
          <w:ilvl w:val="0"/>
          <w:numId w:val="0"/>
        </w:numPr>
        <w:spacing w:after="240" w:line="360" w:lineRule="auto"/>
        <w:jc w:val="center"/>
        <w:rPr>
          <w:rFonts w:ascii="Times New Roman" w:hAnsi="Times New Roman"/>
          <w:sz w:val="22"/>
          <w:szCs w:val="22"/>
        </w:rPr>
      </w:pPr>
      <w:bookmarkStart w:id="21" w:name="_heading=h.5jfrf52faap5" w:colFirst="0" w:colLast="0"/>
      <w:bookmarkEnd w:id="21"/>
      <w:proofErr w:type="spellStart"/>
      <w:r>
        <w:rPr>
          <w:rFonts w:ascii="Times New Roman" w:hAnsi="Times New Roman"/>
          <w:sz w:val="22"/>
          <w:szCs w:val="22"/>
        </w:rPr>
        <w:t>Tabel</w:t>
      </w:r>
      <w:proofErr w:type="spellEnd"/>
      <w:r>
        <w:rPr>
          <w:rFonts w:ascii="Times New Roman" w:hAnsi="Times New Roman"/>
          <w:sz w:val="22"/>
          <w:szCs w:val="22"/>
        </w:rPr>
        <w:t xml:space="preserve"> 3 </w:t>
      </w:r>
      <w:del w:id="22" w:author="Hagai" w:date="2023-06-09T20:03:00Z">
        <w:r w:rsidDel="001C503A">
          <w:rPr>
            <w:rFonts w:ascii="Times New Roman" w:hAnsi="Times New Roman"/>
            <w:sz w:val="22"/>
            <w:szCs w:val="22"/>
          </w:rPr>
          <w:delText xml:space="preserve"> </w:delText>
        </w:r>
      </w:del>
      <w:proofErr w:type="spellStart"/>
      <w:r>
        <w:rPr>
          <w:rFonts w:ascii="Times New Roman" w:hAnsi="Times New Roman"/>
          <w:sz w:val="22"/>
          <w:szCs w:val="22"/>
        </w:rPr>
        <w:t>Aturan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Penomoran</w:t>
      </w:r>
      <w:proofErr w:type="spellEnd"/>
    </w:p>
    <w:tbl>
      <w:tblPr>
        <w:tblStyle w:val="ae"/>
        <w:tblW w:w="86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5"/>
        <w:gridCol w:w="7845"/>
      </w:tblGrid>
      <w:tr w:rsidR="00CC373F" w14:paraId="3A5F6354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3" w14:textId="77777777" w:rsidR="00CC373F" w:rsidRDefault="00B068C5">
            <w:pPr>
              <w:widowControl w:val="0"/>
              <w:ind w:left="0" w:hanging="2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7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4" w14:textId="77777777" w:rsidR="00CC373F" w:rsidRDefault="00B068C5">
            <w:pPr>
              <w:widowControl w:val="0"/>
              <w:ind w:left="0" w:hanging="2"/>
              <w:rPr>
                <w:b/>
              </w:rPr>
            </w:pPr>
            <w:proofErr w:type="spellStart"/>
            <w:r>
              <w:rPr>
                <w:b/>
              </w:rPr>
              <w:t>Deskripsi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Aturan</w:t>
            </w:r>
            <w:proofErr w:type="spellEnd"/>
            <w:r>
              <w:rPr>
                <w:b/>
              </w:rPr>
              <w:t xml:space="preserve"> yang </w:t>
            </w:r>
            <w:proofErr w:type="spellStart"/>
            <w:r>
              <w:rPr>
                <w:b/>
              </w:rPr>
              <w:t>Digunakan</w:t>
            </w:r>
            <w:proofErr w:type="spellEnd"/>
          </w:p>
        </w:tc>
      </w:tr>
      <w:tr w:rsidR="00CC373F" w14:paraId="78725A50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5" w14:textId="77777777" w:rsidR="00CC373F" w:rsidRDefault="00B068C5">
            <w:pPr>
              <w:widowControl w:val="0"/>
              <w:ind w:left="0" w:hanging="2"/>
            </w:pPr>
            <w:r>
              <w:t>1.</w:t>
            </w:r>
          </w:p>
        </w:tc>
        <w:tc>
          <w:tcPr>
            <w:tcW w:w="7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6" w14:textId="77777777" w:rsidR="00CC373F" w:rsidRDefault="00B068C5">
            <w:pPr>
              <w:widowControl w:val="0"/>
              <w:ind w:left="0" w:hanging="2"/>
            </w:pPr>
            <w:proofErr w:type="spellStart"/>
            <w:r>
              <w:t>Aturan</w:t>
            </w:r>
            <w:proofErr w:type="spellEnd"/>
            <w:r>
              <w:t xml:space="preserve"> </w:t>
            </w:r>
            <w:proofErr w:type="spellStart"/>
            <w:r>
              <w:t>penamaan</w:t>
            </w:r>
            <w:proofErr w:type="spellEnd"/>
            <w:r>
              <w:t xml:space="preserve"> </w:t>
            </w:r>
            <w:proofErr w:type="spellStart"/>
            <w:r>
              <w:t>dokumen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SWT-XX</w:t>
            </w:r>
          </w:p>
          <w:p w14:paraId="00000097" w14:textId="77777777" w:rsidR="00CC373F" w:rsidRDefault="00B068C5">
            <w:pPr>
              <w:widowControl w:val="0"/>
              <w:ind w:left="0" w:hanging="2"/>
            </w:pPr>
            <w:proofErr w:type="spellStart"/>
            <w:proofErr w:type="gramStart"/>
            <w:r>
              <w:t>Contoh</w:t>
            </w:r>
            <w:proofErr w:type="spellEnd"/>
            <w:r>
              <w:t xml:space="preserve"> :</w:t>
            </w:r>
            <w:proofErr w:type="gramEnd"/>
            <w:r>
              <w:t xml:space="preserve"> SWT-03</w:t>
            </w:r>
          </w:p>
          <w:p w14:paraId="00000098" w14:textId="77777777" w:rsidR="00CC373F" w:rsidRDefault="00B068C5">
            <w:pPr>
              <w:widowControl w:val="0"/>
              <w:ind w:left="0" w:hanging="2"/>
            </w:pPr>
            <w:proofErr w:type="gramStart"/>
            <w:r>
              <w:t>XX :</w:t>
            </w:r>
            <w:proofErr w:type="gramEnd"/>
            <w:r>
              <w:t xml:space="preserve"> </w:t>
            </w:r>
            <w:proofErr w:type="spellStart"/>
            <w:r>
              <w:t>Nomor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</w:p>
        </w:tc>
      </w:tr>
      <w:tr w:rsidR="00CC373F" w14:paraId="55FFB63B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9" w14:textId="77777777" w:rsidR="00CC373F" w:rsidRDefault="00B068C5">
            <w:pPr>
              <w:widowControl w:val="0"/>
              <w:ind w:left="0" w:hanging="2"/>
            </w:pPr>
            <w:r>
              <w:t>2.</w:t>
            </w:r>
          </w:p>
        </w:tc>
        <w:tc>
          <w:tcPr>
            <w:tcW w:w="7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A" w14:textId="77777777" w:rsidR="00CC373F" w:rsidRDefault="00B068C5">
            <w:pPr>
              <w:widowControl w:val="0"/>
              <w:ind w:left="0" w:hanging="2"/>
            </w:pPr>
            <w:proofErr w:type="spellStart"/>
            <w:r>
              <w:t>Aturan</w:t>
            </w:r>
            <w:proofErr w:type="spellEnd"/>
            <w:r>
              <w:t xml:space="preserve"> </w:t>
            </w:r>
            <w:proofErr w:type="spellStart"/>
            <w:r>
              <w:t>penomoran</w:t>
            </w:r>
            <w:proofErr w:type="spellEnd"/>
            <w:r>
              <w:t xml:space="preserve"> dan </w:t>
            </w:r>
            <w:proofErr w:type="spellStart"/>
            <w:r>
              <w:t>penamaan</w:t>
            </w:r>
            <w:proofErr w:type="spellEnd"/>
            <w:r>
              <w:t xml:space="preserve"> </w:t>
            </w:r>
            <w:proofErr w:type="spellStart"/>
            <w:r>
              <w:t>bab</w:t>
            </w:r>
            <w:proofErr w:type="spellEnd"/>
            <w:r>
              <w:t xml:space="preserve"> dan sub-</w:t>
            </w:r>
            <w:proofErr w:type="spellStart"/>
            <w:r>
              <w:t>bab</w:t>
            </w:r>
            <w:proofErr w:type="spellEnd"/>
          </w:p>
          <w:p w14:paraId="0000009B" w14:textId="77777777" w:rsidR="00CC373F" w:rsidRDefault="00B068C5">
            <w:pPr>
              <w:widowControl w:val="0"/>
              <w:numPr>
                <w:ilvl w:val="0"/>
                <w:numId w:val="4"/>
              </w:numPr>
              <w:ind w:left="0" w:hanging="2"/>
            </w:pP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penulisan</w:t>
            </w:r>
            <w:proofErr w:type="spellEnd"/>
            <w:r>
              <w:t xml:space="preserve"> </w:t>
            </w:r>
            <w:proofErr w:type="spellStart"/>
            <w:r>
              <w:t>penomoran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bab</w:t>
            </w:r>
            <w:proofErr w:type="spellEnd"/>
            <w:r>
              <w:t xml:space="preserve"> :</w:t>
            </w:r>
            <w:proofErr w:type="gramEnd"/>
            <w:r>
              <w:t xml:space="preserve"> 1,2,3</w:t>
            </w:r>
          </w:p>
          <w:p w14:paraId="0000009C" w14:textId="77777777" w:rsidR="00CC373F" w:rsidRDefault="00B068C5">
            <w:pPr>
              <w:widowControl w:val="0"/>
              <w:ind w:left="0" w:hanging="2"/>
              <w:rPr>
                <w:b/>
              </w:rPr>
            </w:pPr>
            <w:proofErr w:type="spellStart"/>
            <w:proofErr w:type="gramStart"/>
            <w:r>
              <w:t>Contoh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r>
              <w:rPr>
                <w:b/>
              </w:rPr>
              <w:t>1.Pendahuluan</w:t>
            </w:r>
          </w:p>
          <w:p w14:paraId="0000009D" w14:textId="77777777" w:rsidR="00CC373F" w:rsidRDefault="00B068C5">
            <w:pPr>
              <w:widowControl w:val="0"/>
              <w:numPr>
                <w:ilvl w:val="0"/>
                <w:numId w:val="4"/>
              </w:numPr>
              <w:ind w:left="0" w:hanging="2"/>
            </w:pP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penulisan</w:t>
            </w:r>
            <w:proofErr w:type="spellEnd"/>
            <w:r>
              <w:t xml:space="preserve"> </w:t>
            </w:r>
            <w:proofErr w:type="spellStart"/>
            <w:r>
              <w:t>penomoran</w:t>
            </w:r>
            <w:proofErr w:type="spellEnd"/>
            <w:r>
              <w:t xml:space="preserve"> sub-</w:t>
            </w:r>
            <w:proofErr w:type="spellStart"/>
            <w:proofErr w:type="gramStart"/>
            <w:r>
              <w:t>bab</w:t>
            </w:r>
            <w:proofErr w:type="spellEnd"/>
            <w:r>
              <w:t xml:space="preserve"> :</w:t>
            </w:r>
            <w:proofErr w:type="gramEnd"/>
            <w:r>
              <w:t xml:space="preserve"> 1.1, 1.2, 1.3</w:t>
            </w:r>
          </w:p>
          <w:p w14:paraId="0000009E" w14:textId="77777777" w:rsidR="00CC373F" w:rsidRDefault="00B068C5">
            <w:pPr>
              <w:widowControl w:val="0"/>
              <w:ind w:left="0" w:hanging="2"/>
              <w:rPr>
                <w:b/>
              </w:rPr>
            </w:pPr>
            <w:proofErr w:type="spellStart"/>
            <w:proofErr w:type="gramStart"/>
            <w:r>
              <w:t>Contoh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r>
              <w:rPr>
                <w:b/>
              </w:rPr>
              <w:t xml:space="preserve">1.1 </w:t>
            </w:r>
            <w:proofErr w:type="spellStart"/>
            <w:r>
              <w:rPr>
                <w:b/>
              </w:rPr>
              <w:t>Tujuan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Penulisan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Dokumen</w:t>
            </w:r>
            <w:proofErr w:type="spellEnd"/>
          </w:p>
          <w:p w14:paraId="0000009F" w14:textId="77777777" w:rsidR="00CC373F" w:rsidRDefault="00B068C5">
            <w:pPr>
              <w:widowControl w:val="0"/>
              <w:numPr>
                <w:ilvl w:val="0"/>
                <w:numId w:val="4"/>
              </w:numPr>
              <w:ind w:left="0" w:hanging="2"/>
            </w:pP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penulisan</w:t>
            </w:r>
            <w:proofErr w:type="spellEnd"/>
            <w:r>
              <w:t xml:space="preserve"> </w:t>
            </w:r>
            <w:proofErr w:type="spellStart"/>
            <w:r>
              <w:t>penomoran</w:t>
            </w:r>
            <w:proofErr w:type="spellEnd"/>
            <w:r>
              <w:t xml:space="preserve"> sub sub-</w:t>
            </w:r>
            <w:proofErr w:type="spellStart"/>
            <w:proofErr w:type="gramStart"/>
            <w:r>
              <w:t>bab</w:t>
            </w:r>
            <w:proofErr w:type="spellEnd"/>
            <w:r>
              <w:t xml:space="preserve"> :</w:t>
            </w:r>
            <w:proofErr w:type="gramEnd"/>
            <w:r>
              <w:t xml:space="preserve"> 1.1.1, 1.1.2, 1.1.3</w:t>
            </w:r>
          </w:p>
          <w:p w14:paraId="000000A0" w14:textId="77777777" w:rsidR="00CC373F" w:rsidRDefault="00B068C5">
            <w:pPr>
              <w:widowControl w:val="0"/>
              <w:ind w:left="0" w:hanging="2"/>
              <w:rPr>
                <w:b/>
              </w:rPr>
            </w:pPr>
            <w:proofErr w:type="spellStart"/>
            <w:proofErr w:type="gramStart"/>
            <w:r>
              <w:t>C</w:t>
            </w:r>
            <w:r>
              <w:t>ontoh</w:t>
            </w:r>
            <w:proofErr w:type="spellEnd"/>
            <w:r>
              <w:t xml:space="preserve"> :</w:t>
            </w:r>
            <w:proofErr w:type="gramEnd"/>
            <w:r>
              <w:rPr>
                <w:b/>
              </w:rPr>
              <w:t xml:space="preserve"> 2.1.1 Current System</w:t>
            </w:r>
          </w:p>
        </w:tc>
      </w:tr>
      <w:tr w:rsidR="00CC373F" w14:paraId="4DFEE959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1" w14:textId="77777777" w:rsidR="00CC373F" w:rsidRDefault="00B068C5">
            <w:pPr>
              <w:widowControl w:val="0"/>
              <w:ind w:left="0" w:hanging="2"/>
            </w:pPr>
            <w:r>
              <w:t>3.</w:t>
            </w:r>
          </w:p>
        </w:tc>
        <w:tc>
          <w:tcPr>
            <w:tcW w:w="7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2" w14:textId="77777777" w:rsidR="00CC373F" w:rsidRDefault="00B068C5">
            <w:pPr>
              <w:widowControl w:val="0"/>
              <w:ind w:left="0" w:hanging="2"/>
            </w:pPr>
            <w:proofErr w:type="spellStart"/>
            <w:r>
              <w:t>Aturan</w:t>
            </w:r>
            <w:proofErr w:type="spellEnd"/>
            <w:r>
              <w:t xml:space="preserve"> </w:t>
            </w:r>
            <w:proofErr w:type="spellStart"/>
            <w:r>
              <w:t>penomoran</w:t>
            </w:r>
            <w:proofErr w:type="spellEnd"/>
            <w:r>
              <w:t xml:space="preserve"> dan </w:t>
            </w:r>
            <w:proofErr w:type="spellStart"/>
            <w:r>
              <w:t>penamaan</w:t>
            </w:r>
            <w:proofErr w:type="spellEnd"/>
            <w:r>
              <w:t xml:space="preserve"> </w:t>
            </w:r>
            <w:proofErr w:type="spellStart"/>
            <w:r>
              <w:t>tabel</w:t>
            </w:r>
            <w:proofErr w:type="spellEnd"/>
            <w:r>
              <w:t xml:space="preserve"> dan </w:t>
            </w:r>
            <w:proofErr w:type="spellStart"/>
            <w:r>
              <w:t>gambar</w:t>
            </w:r>
            <w:proofErr w:type="spellEnd"/>
          </w:p>
          <w:p w14:paraId="000000A3" w14:textId="77777777" w:rsidR="00CC373F" w:rsidRDefault="00B068C5">
            <w:pPr>
              <w:widowControl w:val="0"/>
              <w:numPr>
                <w:ilvl w:val="0"/>
                <w:numId w:val="8"/>
              </w:numPr>
              <w:ind w:left="0" w:hanging="2"/>
            </w:pPr>
            <w:proofErr w:type="spellStart"/>
            <w:r>
              <w:lastRenderedPageBreak/>
              <w:t>Untuk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tabel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rPr>
                <w:b/>
              </w:rPr>
              <w:t>Tabel</w:t>
            </w:r>
            <w:proofErr w:type="spellEnd"/>
            <w:r>
              <w:rPr>
                <w:b/>
              </w:rPr>
              <w:t xml:space="preserve"> 1 </w:t>
            </w:r>
            <w:proofErr w:type="spellStart"/>
            <w:r>
              <w:rPr>
                <w:b/>
              </w:rPr>
              <w:t>Definisi</w:t>
            </w:r>
            <w:proofErr w:type="spellEnd"/>
            <w:r>
              <w:rPr>
                <w:b/>
              </w:rPr>
              <w:t xml:space="preserve"> dan </w:t>
            </w:r>
            <w:proofErr w:type="spellStart"/>
            <w:r>
              <w:rPr>
                <w:b/>
              </w:rPr>
              <w:t>deskripsi</w:t>
            </w:r>
            <w:proofErr w:type="spellEnd"/>
            <w:r>
              <w:t xml:space="preserve"> (</w:t>
            </w:r>
            <w:r>
              <w:rPr>
                <w:i/>
              </w:rPr>
              <w:t xml:space="preserve">Caption </w:t>
            </w:r>
            <w:proofErr w:type="spellStart"/>
            <w:r>
              <w:t>diletakkan</w:t>
            </w:r>
            <w:proofErr w:type="spellEnd"/>
            <w:r>
              <w:t xml:space="preserve"> </w:t>
            </w:r>
            <w:proofErr w:type="spellStart"/>
            <w:r>
              <w:t>diatas</w:t>
            </w:r>
            <w:proofErr w:type="spellEnd"/>
            <w:r>
              <w:t xml:space="preserve"> </w:t>
            </w:r>
            <w:proofErr w:type="spellStart"/>
            <w:r>
              <w:t>tabel</w:t>
            </w:r>
            <w:proofErr w:type="spellEnd"/>
            <w:r>
              <w:t>)</w:t>
            </w:r>
          </w:p>
          <w:p w14:paraId="000000A4" w14:textId="77777777" w:rsidR="00CC373F" w:rsidRDefault="00B068C5">
            <w:pPr>
              <w:widowControl w:val="0"/>
              <w:numPr>
                <w:ilvl w:val="0"/>
                <w:numId w:val="8"/>
              </w:numPr>
              <w:ind w:left="0" w:hanging="2"/>
            </w:pP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gambar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r>
              <w:rPr>
                <w:b/>
              </w:rPr>
              <w:t xml:space="preserve">Gambar 1 Current System </w:t>
            </w:r>
            <w:proofErr w:type="spellStart"/>
            <w:r>
              <w:rPr>
                <w:b/>
              </w:rPr>
              <w:t>Penyampaian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Informasi</w:t>
            </w:r>
            <w:proofErr w:type="spellEnd"/>
            <w:r>
              <w:rPr>
                <w:b/>
              </w:rPr>
              <w:t xml:space="preserve"> </w:t>
            </w:r>
            <w:r>
              <w:t>(</w:t>
            </w:r>
            <w:r>
              <w:rPr>
                <w:i/>
              </w:rPr>
              <w:t xml:space="preserve">Caption </w:t>
            </w:r>
            <w:proofErr w:type="spellStart"/>
            <w:r>
              <w:t>diletakkan</w:t>
            </w:r>
            <w:proofErr w:type="spellEnd"/>
            <w:r>
              <w:t xml:space="preserve"> </w:t>
            </w:r>
            <w:proofErr w:type="spellStart"/>
            <w:r>
              <w:t>dibawah</w:t>
            </w:r>
            <w:proofErr w:type="spellEnd"/>
            <w:r>
              <w:t xml:space="preserve"> </w:t>
            </w:r>
            <w:proofErr w:type="spellStart"/>
            <w:r>
              <w:t>gambar</w:t>
            </w:r>
            <w:proofErr w:type="spellEnd"/>
            <w:r>
              <w:t>)</w:t>
            </w:r>
          </w:p>
          <w:p w14:paraId="000000A5" w14:textId="77777777" w:rsidR="00CC373F" w:rsidRDefault="00B068C5">
            <w:pPr>
              <w:widowControl w:val="0"/>
              <w:numPr>
                <w:ilvl w:val="0"/>
                <w:numId w:val="8"/>
              </w:numPr>
              <w:ind w:left="0" w:hanging="2"/>
            </w:pPr>
            <w:proofErr w:type="spellStart"/>
            <w:r>
              <w:t>Jenis</w:t>
            </w:r>
            <w:proofErr w:type="spellEnd"/>
            <w:r>
              <w:t xml:space="preserve"> </w:t>
            </w:r>
            <w:proofErr w:type="gramStart"/>
            <w:r>
              <w:t>font :</w:t>
            </w:r>
            <w:proofErr w:type="gramEnd"/>
            <w:r>
              <w:t xml:space="preserve"> Times New Roman</w:t>
            </w:r>
          </w:p>
          <w:p w14:paraId="000000A6" w14:textId="77777777" w:rsidR="00CC373F" w:rsidRDefault="00B068C5">
            <w:pPr>
              <w:widowControl w:val="0"/>
              <w:numPr>
                <w:ilvl w:val="0"/>
                <w:numId w:val="8"/>
              </w:numPr>
              <w:ind w:left="0" w:hanging="2"/>
            </w:pPr>
            <w:proofErr w:type="spellStart"/>
            <w:r>
              <w:t>Jenis</w:t>
            </w:r>
            <w:proofErr w:type="spellEnd"/>
            <w:r>
              <w:t xml:space="preserve"> font </w:t>
            </w:r>
            <w:proofErr w:type="spellStart"/>
            <w:proofErr w:type="gramStart"/>
            <w:r>
              <w:t>judul</w:t>
            </w:r>
            <w:proofErr w:type="spellEnd"/>
            <w:r>
              <w:t xml:space="preserve"> :</w:t>
            </w:r>
            <w:proofErr w:type="gramEnd"/>
            <w:r>
              <w:t xml:space="preserve"> Arial</w:t>
            </w:r>
          </w:p>
          <w:p w14:paraId="000000A7" w14:textId="77777777" w:rsidR="00CC373F" w:rsidRDefault="00B068C5">
            <w:pPr>
              <w:widowControl w:val="0"/>
              <w:numPr>
                <w:ilvl w:val="0"/>
                <w:numId w:val="8"/>
              </w:numPr>
              <w:ind w:left="0" w:hanging="2"/>
            </w:pPr>
            <w:proofErr w:type="spellStart"/>
            <w:r>
              <w:t>Ukuran</w:t>
            </w:r>
            <w:proofErr w:type="spellEnd"/>
            <w:r>
              <w:t xml:space="preserve"> </w:t>
            </w:r>
            <w:proofErr w:type="spellStart"/>
            <w:r>
              <w:t>judul</w:t>
            </w:r>
            <w:proofErr w:type="spellEnd"/>
            <w:r>
              <w:t xml:space="preserve"> </w:t>
            </w:r>
            <w:proofErr w:type="gramStart"/>
            <w:r>
              <w:t>font :</w:t>
            </w:r>
            <w:proofErr w:type="gramEnd"/>
            <w:r>
              <w:t xml:space="preserve"> 12 </w:t>
            </w:r>
          </w:p>
        </w:tc>
      </w:tr>
    </w:tbl>
    <w:p w14:paraId="000000A8" w14:textId="77777777" w:rsidR="00CC373F" w:rsidRDefault="00CC373F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</w:pPr>
    </w:p>
    <w:p w14:paraId="000000A9" w14:textId="77777777" w:rsidR="00CC373F" w:rsidRDefault="00B068C5">
      <w:pPr>
        <w:pStyle w:val="Heading2"/>
        <w:numPr>
          <w:ilvl w:val="1"/>
          <w:numId w:val="9"/>
        </w:numPr>
        <w:ind w:left="0" w:hanging="2"/>
      </w:pPr>
      <w:proofErr w:type="spellStart"/>
      <w:r>
        <w:t>Dokumen</w:t>
      </w:r>
      <w:proofErr w:type="spellEnd"/>
      <w:r>
        <w:t xml:space="preserve"> </w:t>
      </w:r>
      <w:proofErr w:type="spellStart"/>
      <w:r>
        <w:t>Rujukan</w:t>
      </w:r>
      <w:proofErr w:type="spellEnd"/>
    </w:p>
    <w:p w14:paraId="000000AA" w14:textId="77777777" w:rsidR="00CC373F" w:rsidRDefault="00B068C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</w:pPr>
      <w:proofErr w:type="spellStart"/>
      <w:r>
        <w:t>Dokumen</w:t>
      </w:r>
      <w:proofErr w:type="spellEnd"/>
      <w:r>
        <w:t xml:space="preserve"> 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rujukan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lain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.</w:t>
      </w:r>
    </w:p>
    <w:p w14:paraId="000000AB" w14:textId="77777777" w:rsidR="00CC373F" w:rsidRDefault="00B068C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</w:pPr>
      <w:proofErr w:type="spellStart"/>
      <w:r>
        <w:t>ToR</w:t>
      </w:r>
      <w:proofErr w:type="spellEnd"/>
      <w:r>
        <w:t xml:space="preserve"> (</w:t>
      </w:r>
      <w:r>
        <w:rPr>
          <w:i/>
        </w:rPr>
        <w:t>Term of Reference</w:t>
      </w:r>
      <w:r>
        <w:t>)</w:t>
      </w:r>
    </w:p>
    <w:p w14:paraId="000000AC" w14:textId="77777777" w:rsidR="00CC373F" w:rsidRDefault="00B068C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</w:pPr>
      <w:proofErr w:type="spellStart"/>
      <w:r>
        <w:t>Dokumen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gambaran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proofErr w:type="gramStart"/>
      <w:r>
        <w:t>melaksanakan</w:t>
      </w:r>
      <w:proofErr w:type="spellEnd"/>
      <w:r>
        <w:t xml:space="preserve">  </w:t>
      </w:r>
      <w:proofErr w:type="spellStart"/>
      <w:r>
        <w:t>pekerjaan</w:t>
      </w:r>
      <w:proofErr w:type="spellEnd"/>
      <w:proofErr w:type="gramEnd"/>
      <w:r>
        <w:t xml:space="preserve">, </w:t>
      </w:r>
      <w:proofErr w:type="spellStart"/>
      <w:r>
        <w:t>lingkup</w:t>
      </w:r>
      <w:proofErr w:type="spellEnd"/>
      <w:r>
        <w:t xml:space="preserve"> (</w:t>
      </w:r>
      <w:r>
        <w:rPr>
          <w:i/>
        </w:rPr>
        <w:t>scope</w:t>
      </w:r>
      <w:r>
        <w:t xml:space="preserve">), </w:t>
      </w:r>
      <w:proofErr w:type="spellStart"/>
      <w:r>
        <w:t>persyaratan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(</w:t>
      </w:r>
      <w:r>
        <w:rPr>
          <w:i/>
        </w:rPr>
        <w:t>input requirement</w:t>
      </w:r>
      <w:r>
        <w:t xml:space="preserve">), dan </w:t>
      </w:r>
      <w:proofErr w:type="spellStart"/>
      <w:r>
        <w:t>perkiraan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aktivitas</w:t>
      </w:r>
      <w:proofErr w:type="spellEnd"/>
    </w:p>
    <w:p w14:paraId="000000AD" w14:textId="77777777" w:rsidR="00CC373F" w:rsidRDefault="00B068C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</w:pPr>
      <w:r>
        <w:t>MoM (</w:t>
      </w:r>
      <w:r>
        <w:rPr>
          <w:i/>
        </w:rPr>
        <w:t>Minutes of Meeting</w:t>
      </w:r>
      <w:r>
        <w:t>)</w:t>
      </w:r>
    </w:p>
    <w:p w14:paraId="000000AE" w14:textId="77777777" w:rsidR="00CC373F" w:rsidRDefault="00B068C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</w:pPr>
      <w:proofErr w:type="spellStart"/>
      <w:r>
        <w:t>Dokumen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agenda </w:t>
      </w:r>
      <w:proofErr w:type="spellStart"/>
      <w:r>
        <w:t>pertemuan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pembimbing</w:t>
      </w:r>
      <w:proofErr w:type="spellEnd"/>
    </w:p>
    <w:p w14:paraId="000000AF" w14:textId="77777777" w:rsidR="00CC373F" w:rsidRDefault="00B068C5">
      <w:pPr>
        <w:pStyle w:val="Heading2"/>
        <w:numPr>
          <w:ilvl w:val="1"/>
          <w:numId w:val="9"/>
        </w:numPr>
        <w:spacing w:line="360" w:lineRule="auto"/>
        <w:ind w:left="0" w:hanging="2"/>
        <w:jc w:val="both"/>
      </w:pPr>
      <w:proofErr w:type="spellStart"/>
      <w:r>
        <w:t>Ikhtisar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</w:p>
    <w:p w14:paraId="000000B0" w14:textId="77777777" w:rsidR="00CC373F" w:rsidRDefault="00B068C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</w:pPr>
      <w:proofErr w:type="spellStart"/>
      <w:r>
        <w:t>Dokumen</w:t>
      </w:r>
      <w:proofErr w:type="spellEnd"/>
      <w:r>
        <w:t xml:space="preserve"> </w:t>
      </w:r>
      <w:r>
        <w:rPr>
          <w:i/>
        </w:rPr>
        <w:t xml:space="preserve">Project Implementation Plan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</w:t>
      </w:r>
      <w:r>
        <w:rPr>
          <w:i/>
        </w:rPr>
        <w:t xml:space="preserve">website </w:t>
      </w:r>
      <w:proofErr w:type="spellStart"/>
      <w:r>
        <w:t>penyetoran</w:t>
      </w:r>
      <w:proofErr w:type="spellEnd"/>
      <w:r>
        <w:t xml:space="preserve"> </w:t>
      </w:r>
      <w:proofErr w:type="spellStart"/>
      <w:r>
        <w:t>sampah</w:t>
      </w:r>
      <w:proofErr w:type="spellEnd"/>
      <w:r>
        <w:t xml:space="preserve"> di Bank </w:t>
      </w:r>
      <w:proofErr w:type="spellStart"/>
      <w:r>
        <w:t>Sampah</w:t>
      </w:r>
      <w:proofErr w:type="spellEnd"/>
      <w:r>
        <w:t xml:space="preserve"> </w:t>
      </w:r>
      <w:proofErr w:type="spellStart"/>
      <w:r>
        <w:t>Tarhilala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lima </w:t>
      </w:r>
      <w:proofErr w:type="spellStart"/>
      <w:r>
        <w:t>bab</w:t>
      </w:r>
      <w:proofErr w:type="spellEnd"/>
      <w:r>
        <w:t xml:space="preserve"> yang </w:t>
      </w:r>
      <w:proofErr w:type="spellStart"/>
      <w:r>
        <w:t>berisi</w:t>
      </w:r>
      <w:proofErr w:type="spellEnd"/>
      <w:r>
        <w:t xml:space="preserve"> </w:t>
      </w:r>
      <w:proofErr w:type="spellStart"/>
      <w:proofErr w:type="gramStart"/>
      <w:r>
        <w:t>tentang</w:t>
      </w:r>
      <w:proofErr w:type="spellEnd"/>
      <w:r>
        <w:t xml:space="preserve"> :</w:t>
      </w:r>
      <w:proofErr w:type="gramEnd"/>
      <w:r>
        <w:t xml:space="preserve"> </w:t>
      </w:r>
    </w:p>
    <w:p w14:paraId="000000B1" w14:textId="77777777" w:rsidR="00CC373F" w:rsidRDefault="00B068C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</w:pPr>
      <w:r>
        <w:t xml:space="preserve">Bab I </w:t>
      </w:r>
      <w:proofErr w:type="spellStart"/>
      <w:r>
        <w:t>Pendahuluan</w:t>
      </w:r>
      <w:proofErr w:type="spellEnd"/>
    </w:p>
    <w:p w14:paraId="000000B2" w14:textId="77777777" w:rsidR="00CC373F" w:rsidRDefault="00B068C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</w:pPr>
      <w:r>
        <w:t xml:space="preserve">Bab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maksud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, </w:t>
      </w:r>
      <w:proofErr w:type="spellStart"/>
      <w:r>
        <w:t>definisi</w:t>
      </w:r>
      <w:proofErr w:type="spellEnd"/>
      <w:r>
        <w:t xml:space="preserve">, </w:t>
      </w:r>
      <w:proofErr w:type="spellStart"/>
      <w:r>
        <w:t>akronim</w:t>
      </w:r>
      <w:proofErr w:type="spellEnd"/>
      <w:r>
        <w:t xml:space="preserve"> dan </w:t>
      </w:r>
      <w:proofErr w:type="spellStart"/>
      <w:r>
        <w:t>singkatan</w:t>
      </w:r>
      <w:proofErr w:type="spellEnd"/>
      <w:r>
        <w:t xml:space="preserve">, </w:t>
      </w:r>
      <w:proofErr w:type="spellStart"/>
      <w:r>
        <w:t>aturan</w:t>
      </w:r>
      <w:proofErr w:type="spellEnd"/>
      <w:r>
        <w:t xml:space="preserve"> </w:t>
      </w:r>
      <w:proofErr w:type="spellStart"/>
      <w:r>
        <w:t>penomoran</w:t>
      </w:r>
      <w:proofErr w:type="spellEnd"/>
      <w:r>
        <w:t xml:space="preserve">,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rujukan</w:t>
      </w:r>
      <w:proofErr w:type="spellEnd"/>
      <w:r>
        <w:t xml:space="preserve">, dan </w:t>
      </w:r>
      <w:proofErr w:type="spellStart"/>
      <w:r>
        <w:t>ikhtisar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. </w:t>
      </w:r>
    </w:p>
    <w:p w14:paraId="000000B3" w14:textId="77777777" w:rsidR="00CC373F" w:rsidRDefault="00CC373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</w:pPr>
    </w:p>
    <w:p w14:paraId="000000B4" w14:textId="77777777" w:rsidR="00CC373F" w:rsidRDefault="00B068C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</w:pPr>
      <w:r>
        <w:t xml:space="preserve">Bab II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Proyek</w:t>
      </w:r>
      <w:proofErr w:type="spellEnd"/>
    </w:p>
    <w:p w14:paraId="000000B5" w14:textId="77777777" w:rsidR="00CC373F" w:rsidRDefault="00B068C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</w:pPr>
      <w:r>
        <w:t xml:space="preserve">Bab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, </w:t>
      </w:r>
      <w:proofErr w:type="spellStart"/>
      <w:r>
        <w:t>tujuan</w:t>
      </w:r>
      <w:proofErr w:type="spellEnd"/>
      <w:r>
        <w:t xml:space="preserve">, </w:t>
      </w:r>
      <w:proofErr w:type="spellStart"/>
      <w:r>
        <w:t>lingkup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>, input requirement (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, tools dan </w:t>
      </w:r>
      <w:proofErr w:type="spellStart"/>
      <w:r>
        <w:t>peralatan</w:t>
      </w:r>
      <w:proofErr w:type="spellEnd"/>
      <w:r>
        <w:t xml:space="preserve">), dan deliverables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. </w:t>
      </w:r>
    </w:p>
    <w:p w14:paraId="000000B6" w14:textId="77777777" w:rsidR="00CC373F" w:rsidRDefault="00CC373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</w:pPr>
    </w:p>
    <w:p w14:paraId="000000B7" w14:textId="77777777" w:rsidR="00CC373F" w:rsidRDefault="00CC373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</w:pPr>
    </w:p>
    <w:p w14:paraId="000000B8" w14:textId="77777777" w:rsidR="00CC373F" w:rsidRDefault="00CC373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</w:pPr>
    </w:p>
    <w:p w14:paraId="000000B9" w14:textId="77777777" w:rsidR="00CC373F" w:rsidRDefault="00B068C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</w:pPr>
      <w:r>
        <w:lastRenderedPageBreak/>
        <w:t xml:space="preserve">Bab III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(</w:t>
      </w:r>
      <w:proofErr w:type="spellStart"/>
      <w:r>
        <w:t>Manajemen</w:t>
      </w:r>
      <w:proofErr w:type="spellEnd"/>
      <w:r>
        <w:t>)</w:t>
      </w:r>
    </w:p>
    <w:p w14:paraId="000000BA" w14:textId="77777777" w:rsidR="00CC373F" w:rsidRDefault="00B068C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</w:pPr>
      <w:r>
        <w:t>Ba</w:t>
      </w:r>
      <w:r>
        <w:t xml:space="preserve">b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, </w:t>
      </w:r>
      <w:proofErr w:type="spellStart"/>
      <w:r>
        <w:t>alokasi</w:t>
      </w:r>
      <w:proofErr w:type="spellEnd"/>
      <w:r>
        <w:t xml:space="preserve"> </w:t>
      </w:r>
      <w:proofErr w:type="spellStart"/>
      <w:r>
        <w:t>personil</w:t>
      </w:r>
      <w:proofErr w:type="spellEnd"/>
      <w:r>
        <w:t xml:space="preserve">,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dan </w:t>
      </w:r>
      <w:proofErr w:type="spellStart"/>
      <w:r>
        <w:t>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, </w:t>
      </w:r>
      <w:proofErr w:type="spellStart"/>
      <w:r>
        <w:t>tujuan</w:t>
      </w:r>
      <w:proofErr w:type="spellEnd"/>
      <w:r>
        <w:t xml:space="preserve"> dan </w:t>
      </w:r>
      <w:proofErr w:type="spellStart"/>
      <w:r>
        <w:t>prioritas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, </w:t>
      </w:r>
      <w:proofErr w:type="spellStart"/>
      <w:r>
        <w:t>asumsi</w:t>
      </w:r>
      <w:proofErr w:type="spellEnd"/>
      <w:r>
        <w:t xml:space="preserve">, </w:t>
      </w:r>
      <w:proofErr w:type="spellStart"/>
      <w:r>
        <w:t>kebergantungan</w:t>
      </w:r>
      <w:proofErr w:type="spellEnd"/>
      <w:r>
        <w:t xml:space="preserve"> dan </w:t>
      </w:r>
      <w:proofErr w:type="spellStart"/>
      <w:r>
        <w:t>kendala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mekanisme</w:t>
      </w:r>
      <w:proofErr w:type="spellEnd"/>
      <w:r>
        <w:t xml:space="preserve"> </w:t>
      </w:r>
      <w:proofErr w:type="spellStart"/>
      <w:r>
        <w:t>pemantauan</w:t>
      </w:r>
      <w:proofErr w:type="spellEnd"/>
      <w:r>
        <w:t xml:space="preserve"> dan </w:t>
      </w:r>
      <w:proofErr w:type="spellStart"/>
      <w:r>
        <w:t>pengendalian</w:t>
      </w:r>
      <w:proofErr w:type="spellEnd"/>
      <w:r>
        <w:t xml:space="preserve">. </w:t>
      </w:r>
    </w:p>
    <w:p w14:paraId="000000BB" w14:textId="77777777" w:rsidR="00CC373F" w:rsidRDefault="00CC373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</w:pPr>
    </w:p>
    <w:p w14:paraId="000000BC" w14:textId="77777777" w:rsidR="00CC373F" w:rsidRDefault="00B068C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</w:pPr>
      <w:r>
        <w:t xml:space="preserve">Bab IV </w:t>
      </w:r>
      <w:proofErr w:type="spellStart"/>
      <w:r>
        <w:t>Paket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dan </w:t>
      </w:r>
      <w:proofErr w:type="spellStart"/>
      <w:r>
        <w:t>Jadwal</w:t>
      </w:r>
      <w:proofErr w:type="spellEnd"/>
      <w:r>
        <w:t xml:space="preserve"> </w:t>
      </w:r>
    </w:p>
    <w:p w14:paraId="000000BD" w14:textId="77777777" w:rsidR="00CC373F" w:rsidRDefault="00B068C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</w:pPr>
      <w:r>
        <w:t xml:space="preserve">Bab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, </w:t>
      </w:r>
      <w:proofErr w:type="spellStart"/>
      <w:r>
        <w:t>alokasi</w:t>
      </w:r>
      <w:proofErr w:type="spellEnd"/>
      <w:r>
        <w:t xml:space="preserve"> </w:t>
      </w:r>
      <w:proofErr w:type="spellStart"/>
      <w:r>
        <w:t>personil</w:t>
      </w:r>
      <w:proofErr w:type="spellEnd"/>
      <w:r>
        <w:t xml:space="preserve">,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dan </w:t>
      </w:r>
      <w:proofErr w:type="spellStart"/>
      <w:r>
        <w:t>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, </w:t>
      </w:r>
      <w:proofErr w:type="spellStart"/>
      <w:r>
        <w:t>tujuan</w:t>
      </w:r>
      <w:proofErr w:type="spellEnd"/>
      <w:r>
        <w:t xml:space="preserve"> dan </w:t>
      </w:r>
      <w:proofErr w:type="spellStart"/>
      <w:r>
        <w:t>prioritas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, </w:t>
      </w:r>
      <w:proofErr w:type="spellStart"/>
      <w:r>
        <w:t>asumsi</w:t>
      </w:r>
      <w:proofErr w:type="spellEnd"/>
      <w:r>
        <w:t xml:space="preserve">, </w:t>
      </w:r>
      <w:proofErr w:type="spellStart"/>
      <w:r>
        <w:t>kebergantungan</w:t>
      </w:r>
      <w:proofErr w:type="spellEnd"/>
      <w:r>
        <w:t xml:space="preserve"> dan </w:t>
      </w:r>
      <w:proofErr w:type="spellStart"/>
      <w:r>
        <w:t>kendala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mekanisme</w:t>
      </w:r>
      <w:proofErr w:type="spellEnd"/>
      <w:r>
        <w:t xml:space="preserve"> </w:t>
      </w:r>
      <w:proofErr w:type="spellStart"/>
      <w:r>
        <w:t>pemantauan</w:t>
      </w:r>
      <w:proofErr w:type="spellEnd"/>
      <w:r>
        <w:t xml:space="preserve"> dan </w:t>
      </w:r>
      <w:proofErr w:type="spellStart"/>
      <w:r>
        <w:t>pengendalian</w:t>
      </w:r>
      <w:proofErr w:type="spellEnd"/>
      <w:r>
        <w:t xml:space="preserve">. </w:t>
      </w:r>
    </w:p>
    <w:p w14:paraId="000000BE" w14:textId="77777777" w:rsidR="00CC373F" w:rsidRDefault="00CC373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</w:pPr>
    </w:p>
    <w:p w14:paraId="000000BF" w14:textId="77777777" w:rsidR="00CC373F" w:rsidRDefault="00B068C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</w:pPr>
      <w:r>
        <w:t xml:space="preserve">Bab V </w:t>
      </w:r>
      <w:proofErr w:type="spellStart"/>
      <w:r>
        <w:t>Penutup</w:t>
      </w:r>
      <w:proofErr w:type="spellEnd"/>
    </w:p>
    <w:p w14:paraId="000000C0" w14:textId="77777777" w:rsidR="00CC373F" w:rsidRDefault="00B068C5">
      <w:pPr>
        <w:pStyle w:val="Heading1"/>
        <w:numPr>
          <w:ilvl w:val="0"/>
          <w:numId w:val="9"/>
        </w:numPr>
        <w:ind w:left="0" w:hanging="2"/>
      </w:pPr>
      <w:proofErr w:type="spellStart"/>
      <w:r>
        <w:lastRenderedPageBreak/>
        <w:t>Deskripsi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Proyek</w:t>
      </w:r>
      <w:proofErr w:type="spellEnd"/>
    </w:p>
    <w:p w14:paraId="000000C1" w14:textId="77777777" w:rsidR="00CC373F" w:rsidRDefault="00B068C5">
      <w:pPr>
        <w:spacing w:line="360" w:lineRule="auto"/>
        <w:ind w:left="0" w:hanging="2"/>
        <w:jc w:val="both"/>
      </w:pPr>
      <w:bookmarkStart w:id="23" w:name="_heading=h.17dp8vu" w:colFirst="0" w:colLast="0"/>
      <w:bookmarkEnd w:id="23"/>
      <w:r>
        <w:t xml:space="preserve">Bab 2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, </w:t>
      </w:r>
      <w:proofErr w:type="spellStart"/>
      <w:r>
        <w:t>tujuan</w:t>
      </w:r>
      <w:proofErr w:type="spellEnd"/>
      <w:r>
        <w:t xml:space="preserve">, </w:t>
      </w:r>
      <w:proofErr w:type="spellStart"/>
      <w:r>
        <w:t>lingkup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, </w:t>
      </w:r>
      <w:r>
        <w:rPr>
          <w:i/>
        </w:rPr>
        <w:t>input requirement</w:t>
      </w:r>
      <w:r>
        <w:t xml:space="preserve">,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, </w:t>
      </w:r>
      <w:r>
        <w:rPr>
          <w:i/>
        </w:rPr>
        <w:t>tools</w:t>
      </w:r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</w:t>
      </w:r>
      <w:r>
        <w:rPr>
          <w:i/>
        </w:rPr>
        <w:t>website</w:t>
      </w:r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. </w:t>
      </w:r>
    </w:p>
    <w:p w14:paraId="000000C2" w14:textId="77777777" w:rsidR="00CC373F" w:rsidRDefault="00B068C5">
      <w:pPr>
        <w:pStyle w:val="Heading2"/>
        <w:numPr>
          <w:ilvl w:val="1"/>
          <w:numId w:val="9"/>
        </w:numPr>
        <w:spacing w:line="360" w:lineRule="auto"/>
        <w:ind w:left="0" w:hanging="2"/>
        <w:jc w:val="both"/>
      </w:pP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</w:p>
    <w:p w14:paraId="000000C3" w14:textId="77777777" w:rsidR="00CC373F" w:rsidRDefault="00B068C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</w:pPr>
      <w:r>
        <w:tab/>
      </w:r>
      <w:proofErr w:type="spellStart"/>
      <w:r>
        <w:t>Latar</w:t>
      </w:r>
      <w:proofErr w:type="spellEnd"/>
      <w:r>
        <w:t xml:space="preserve"> </w:t>
      </w:r>
      <w:proofErr w:type="spellStart"/>
      <w:r>
        <w:t>be</w:t>
      </w:r>
      <w:r>
        <w:t>lakang</w:t>
      </w:r>
      <w:proofErr w:type="spellEnd"/>
      <w:r>
        <w:t xml:space="preserve"> </w:t>
      </w:r>
      <w:proofErr w:type="spellStart"/>
      <w:r>
        <w:t>pemilihan</w:t>
      </w:r>
      <w:proofErr w:type="spellEnd"/>
      <w:r>
        <w:t xml:space="preserve"> </w:t>
      </w:r>
      <w:proofErr w:type="spellStart"/>
      <w:r>
        <w:t>topik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data dan </w:t>
      </w:r>
      <w:proofErr w:type="spellStart"/>
      <w:r>
        <w:t>informasi</w:t>
      </w:r>
      <w:proofErr w:type="spellEnd"/>
      <w:r>
        <w:t xml:space="preserve"> di Bank </w:t>
      </w:r>
      <w:proofErr w:type="spellStart"/>
      <w:r>
        <w:t>Sampah</w:t>
      </w:r>
      <w:proofErr w:type="spellEnd"/>
      <w:r>
        <w:t xml:space="preserve"> </w:t>
      </w:r>
      <w:proofErr w:type="spellStart"/>
      <w:r>
        <w:t>Tarhilala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manual,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akuratnya</w:t>
      </w:r>
      <w:proofErr w:type="spellEnd"/>
      <w:r>
        <w:t xml:space="preserve"> data, </w:t>
      </w:r>
      <w:proofErr w:type="spellStart"/>
      <w:r>
        <w:t>memperlambat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dan </w:t>
      </w:r>
      <w:proofErr w:type="spellStart"/>
      <w:r>
        <w:t>pemborosan</w:t>
      </w:r>
      <w:proofErr w:type="spellEnd"/>
      <w:r>
        <w:t xml:space="preserve"> </w:t>
      </w:r>
      <w:proofErr w:type="spellStart"/>
      <w:r>
        <w:t>kertas</w:t>
      </w:r>
      <w:proofErr w:type="spellEnd"/>
      <w:r>
        <w:t xml:space="preserve">.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 dan </w:t>
      </w:r>
      <w:proofErr w:type="spellStart"/>
      <w:r>
        <w:t>efisien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. </w:t>
      </w:r>
      <w:r>
        <w:rPr>
          <w:i/>
        </w:rPr>
        <w:t xml:space="preserve">Website </w:t>
      </w:r>
      <w:proofErr w:type="spellStart"/>
      <w:r>
        <w:t>penyetoran</w:t>
      </w:r>
      <w:proofErr w:type="spellEnd"/>
      <w:r>
        <w:t xml:space="preserve"> </w:t>
      </w:r>
      <w:proofErr w:type="spellStart"/>
      <w:r>
        <w:t>sampah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 bank </w:t>
      </w:r>
      <w:proofErr w:type="spellStart"/>
      <w:r>
        <w:t>sampah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tugasnya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data </w:t>
      </w:r>
      <w:proofErr w:type="spellStart"/>
      <w:r>
        <w:t>sampah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berkala</w:t>
      </w:r>
      <w:proofErr w:type="spellEnd"/>
      <w:r>
        <w:t xml:space="preserve"> dan </w:t>
      </w:r>
      <w:proofErr w:type="spellStart"/>
      <w:r>
        <w:t>mendata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sampah</w:t>
      </w:r>
      <w:proofErr w:type="spellEnd"/>
      <w:r>
        <w:t xml:space="preserve"> yang </w:t>
      </w:r>
      <w:proofErr w:type="spellStart"/>
      <w:r>
        <w:t>disetor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nasabah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. </w:t>
      </w:r>
    </w:p>
    <w:p w14:paraId="000000C4" w14:textId="77777777" w:rsidR="00CC373F" w:rsidRDefault="00CC373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</w:pPr>
    </w:p>
    <w:p w14:paraId="000000C5" w14:textId="77777777" w:rsidR="00CC373F" w:rsidRDefault="00B068C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</w:pPr>
      <w:proofErr w:type="spellStart"/>
      <w:r>
        <w:t>Dalam</w:t>
      </w:r>
      <w:proofErr w:type="spellEnd"/>
      <w:r>
        <w:t xml:space="preserve"> </w:t>
      </w:r>
      <w:proofErr w:type="spellStart"/>
      <w:r>
        <w:t>pembuata</w:t>
      </w:r>
      <w:r>
        <w:t>n</w:t>
      </w:r>
      <w:proofErr w:type="spellEnd"/>
      <w:r>
        <w:rPr>
          <w:i/>
        </w:rPr>
        <w:t xml:space="preserve"> website</w:t>
      </w:r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objek</w:t>
      </w:r>
      <w:proofErr w:type="spellEnd"/>
      <w:r>
        <w:t xml:space="preserve"> yang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Bank </w:t>
      </w:r>
      <w:proofErr w:type="spellStart"/>
      <w:r>
        <w:t>Sampah</w:t>
      </w:r>
      <w:proofErr w:type="spellEnd"/>
      <w:r>
        <w:t xml:space="preserve"> </w:t>
      </w:r>
      <w:proofErr w:type="spellStart"/>
      <w:r>
        <w:t>Tarhilala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r>
        <w:rPr>
          <w:i/>
        </w:rPr>
        <w:t xml:space="preserve">website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sangatlah</w:t>
      </w:r>
      <w:proofErr w:type="spellEnd"/>
      <w:r>
        <w:t xml:space="preserve"> </w:t>
      </w:r>
      <w:proofErr w:type="spellStart"/>
      <w:r>
        <w:t>dibutuhkan</w:t>
      </w:r>
      <w:proofErr w:type="spellEnd"/>
      <w:r>
        <w:t xml:space="preserve"> agar </w:t>
      </w:r>
      <w:proofErr w:type="spellStart"/>
      <w:r>
        <w:t>pengelolaan</w:t>
      </w:r>
      <w:proofErr w:type="spellEnd"/>
      <w:r>
        <w:t xml:space="preserve"> data dan </w:t>
      </w:r>
      <w:proofErr w:type="spellStart"/>
      <w:r>
        <w:t>informasinya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efisien</w:t>
      </w:r>
      <w:proofErr w:type="spellEnd"/>
      <w:r>
        <w:t xml:space="preserve">.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r>
        <w:rPr>
          <w:i/>
        </w:rPr>
        <w:t>website</w:t>
      </w:r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akurat</w:t>
      </w:r>
      <w:proofErr w:type="spellEnd"/>
      <w:r>
        <w:t xml:space="preserve"> dan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terbantu</w:t>
      </w:r>
      <w:proofErr w:type="spellEnd"/>
      <w:r>
        <w:t xml:space="preserve"> </w:t>
      </w:r>
      <w:proofErr w:type="spellStart"/>
      <w:r>
        <w:t>d</w:t>
      </w:r>
      <w:r>
        <w:t>engan</w:t>
      </w:r>
      <w:proofErr w:type="spellEnd"/>
      <w:r>
        <w:t xml:space="preserve"> </w:t>
      </w:r>
      <w:proofErr w:type="spellStart"/>
      <w:r>
        <w:t>fitur-fitur</w:t>
      </w:r>
      <w:proofErr w:type="spellEnd"/>
      <w:r>
        <w:t xml:space="preserve"> yang </w:t>
      </w:r>
      <w:proofErr w:type="spellStart"/>
      <w:r>
        <w:t>disediakan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r>
        <w:rPr>
          <w:i/>
        </w:rPr>
        <w:t xml:space="preserve">website </w:t>
      </w:r>
      <w:proofErr w:type="spellStart"/>
      <w:r>
        <w:t>ini</w:t>
      </w:r>
      <w:proofErr w:type="spellEnd"/>
      <w:r>
        <w:t xml:space="preserve">.   </w:t>
      </w:r>
    </w:p>
    <w:p w14:paraId="000000C6" w14:textId="77777777" w:rsidR="00CC373F" w:rsidRDefault="00B068C5">
      <w:pPr>
        <w:pStyle w:val="Heading2"/>
        <w:numPr>
          <w:ilvl w:val="1"/>
          <w:numId w:val="9"/>
        </w:numPr>
        <w:spacing w:line="360" w:lineRule="auto"/>
        <w:ind w:left="0" w:hanging="2"/>
        <w:jc w:val="both"/>
      </w:pPr>
      <w:proofErr w:type="spellStart"/>
      <w:r>
        <w:t>Tujuan</w:t>
      </w:r>
      <w:proofErr w:type="spellEnd"/>
    </w:p>
    <w:p w14:paraId="000000C7" w14:textId="77777777" w:rsidR="00CC373F" w:rsidRDefault="00B068C5" w:rsidP="006935F2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firstLineChars="0"/>
        <w:jc w:val="both"/>
      </w:pPr>
      <w:r>
        <w:t xml:space="preserve">Adapun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dibangunnya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</w:t>
      </w:r>
      <w:r w:rsidRPr="006935F2">
        <w:rPr>
          <w:i/>
        </w:rPr>
        <w:t xml:space="preserve">website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. </w:t>
      </w:r>
    </w:p>
    <w:p w14:paraId="000000C8" w14:textId="77777777" w:rsidR="00CC373F" w:rsidRDefault="00B068C5" w:rsidP="006935F2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firstLineChars="0"/>
        <w:jc w:val="both"/>
      </w:pPr>
      <w:proofErr w:type="spellStart"/>
      <w:r>
        <w:t>M</w:t>
      </w:r>
      <w:r>
        <w:t>empermudah</w:t>
      </w:r>
      <w:proofErr w:type="spellEnd"/>
      <w:r>
        <w:t xml:space="preserve"> </w:t>
      </w:r>
      <w:proofErr w:type="spellStart"/>
      <w:r>
        <w:t>pendataan</w:t>
      </w:r>
      <w:proofErr w:type="spellEnd"/>
      <w:r>
        <w:t xml:space="preserve"> data </w:t>
      </w:r>
      <w:proofErr w:type="spellStart"/>
      <w:r>
        <w:t>sampah</w:t>
      </w:r>
      <w:proofErr w:type="spellEnd"/>
      <w:r>
        <w:t xml:space="preserve"> yang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disetor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nasabah</w:t>
      </w:r>
      <w:proofErr w:type="spellEnd"/>
      <w:r>
        <w:t xml:space="preserve"> oleh unit bank </w:t>
      </w:r>
      <w:proofErr w:type="spellStart"/>
      <w:r>
        <w:t>sampah</w:t>
      </w:r>
      <w:proofErr w:type="spellEnd"/>
      <w:r>
        <w:t>.</w:t>
      </w:r>
    </w:p>
    <w:p w14:paraId="000000C9" w14:textId="77777777" w:rsidR="00CC373F" w:rsidRDefault="00B068C5" w:rsidP="006935F2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firstLineChars="0"/>
        <w:jc w:val="both"/>
      </w:pP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saldo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nasabah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penyetoran</w:t>
      </w:r>
      <w:proofErr w:type="spellEnd"/>
      <w:r>
        <w:t xml:space="preserve"> </w:t>
      </w:r>
      <w:proofErr w:type="spellStart"/>
      <w:r>
        <w:t>sampah</w:t>
      </w:r>
      <w:proofErr w:type="spellEnd"/>
      <w:r>
        <w:t xml:space="preserve"> di bank </w:t>
      </w:r>
      <w:proofErr w:type="spellStart"/>
      <w:r>
        <w:t>sampah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deposit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tarik</w:t>
      </w:r>
      <w:proofErr w:type="spellEnd"/>
      <w:r>
        <w:t xml:space="preserve"> </w:t>
      </w:r>
      <w:proofErr w:type="spellStart"/>
      <w:r>
        <w:t>saldo</w:t>
      </w:r>
      <w:proofErr w:type="spellEnd"/>
      <w:r>
        <w:t xml:space="preserve">. </w:t>
      </w:r>
    </w:p>
    <w:p w14:paraId="000000CA" w14:textId="77777777" w:rsidR="00CC373F" w:rsidRDefault="00B068C5" w:rsidP="006935F2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firstLineChars="0"/>
        <w:jc w:val="both"/>
      </w:pPr>
      <w:r>
        <w:t xml:space="preserve">Unit bank </w:t>
      </w:r>
      <w:proofErr w:type="spellStart"/>
      <w:r>
        <w:t>sampah</w:t>
      </w:r>
      <w:proofErr w:type="spellEnd"/>
      <w:r>
        <w:t xml:space="preserve"> </w:t>
      </w:r>
      <w:proofErr w:type="spellStart"/>
      <w:r>
        <w:t>d</w:t>
      </w:r>
      <w:r>
        <w:t>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r>
        <w:rPr>
          <w:i/>
        </w:rPr>
        <w:t xml:space="preserve">update </w:t>
      </w:r>
      <w:proofErr w:type="spellStart"/>
      <w:r>
        <w:t>seputar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Bank </w:t>
      </w:r>
      <w:proofErr w:type="spellStart"/>
      <w:r>
        <w:t>Sampah</w:t>
      </w:r>
      <w:proofErr w:type="spellEnd"/>
      <w:r>
        <w:t xml:space="preserve"> </w:t>
      </w:r>
      <w:proofErr w:type="spellStart"/>
      <w:r>
        <w:t>Tarhilala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situs </w:t>
      </w:r>
      <w:r>
        <w:rPr>
          <w:i/>
        </w:rPr>
        <w:t xml:space="preserve">blog </w:t>
      </w:r>
      <w:r>
        <w:t xml:space="preserve">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. </w:t>
      </w:r>
    </w:p>
    <w:p w14:paraId="000000CB" w14:textId="77777777" w:rsidR="00CC373F" w:rsidRDefault="00CC373F">
      <w:pPr>
        <w:spacing w:line="360" w:lineRule="auto"/>
        <w:ind w:left="0" w:hanging="2"/>
        <w:jc w:val="both"/>
      </w:pPr>
      <w:bookmarkStart w:id="24" w:name="_heading=h.26in1rg" w:colFirst="0" w:colLast="0"/>
      <w:bookmarkEnd w:id="24"/>
    </w:p>
    <w:p w14:paraId="000000CC" w14:textId="77777777" w:rsidR="00CC373F" w:rsidRDefault="00B068C5">
      <w:pPr>
        <w:pStyle w:val="Heading2"/>
        <w:numPr>
          <w:ilvl w:val="1"/>
          <w:numId w:val="9"/>
        </w:numPr>
        <w:spacing w:line="360" w:lineRule="auto"/>
        <w:ind w:left="0" w:hanging="2"/>
        <w:jc w:val="both"/>
      </w:pPr>
      <w:proofErr w:type="spellStart"/>
      <w:r>
        <w:lastRenderedPageBreak/>
        <w:t>Lingkup</w:t>
      </w:r>
      <w:proofErr w:type="spellEnd"/>
      <w:r>
        <w:t xml:space="preserve"> </w:t>
      </w:r>
      <w:proofErr w:type="spellStart"/>
      <w:r>
        <w:t>Pekerjaan</w:t>
      </w:r>
      <w:proofErr w:type="spellEnd"/>
    </w:p>
    <w:p w14:paraId="000000CD" w14:textId="77777777" w:rsidR="00CC373F" w:rsidRDefault="00B068C5">
      <w:pPr>
        <w:spacing w:before="240" w:after="240" w:line="360" w:lineRule="auto"/>
        <w:ind w:left="0" w:hanging="2"/>
        <w:jc w:val="both"/>
      </w:pPr>
      <w:r>
        <w:t xml:space="preserve">Adapun </w:t>
      </w:r>
      <w:proofErr w:type="spellStart"/>
      <w:r>
        <w:t>lingkup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pembangunan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.</w:t>
      </w:r>
    </w:p>
    <w:p w14:paraId="000000CE" w14:textId="77777777" w:rsidR="00CC373F" w:rsidRDefault="00B068C5">
      <w:pPr>
        <w:numPr>
          <w:ilvl w:val="0"/>
          <w:numId w:val="3"/>
        </w:numPr>
        <w:spacing w:before="240" w:line="360" w:lineRule="auto"/>
        <w:ind w:left="0" w:hanging="2"/>
        <w:jc w:val="both"/>
      </w:pPr>
      <w:proofErr w:type="spellStart"/>
      <w:r>
        <w:t>Mempersiapkan</w:t>
      </w:r>
      <w:proofErr w:type="spellEnd"/>
      <w:r>
        <w:t xml:space="preserve"> </w:t>
      </w:r>
      <w:proofErr w:type="spellStart"/>
      <w:r>
        <w:t>rencana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dan </w:t>
      </w:r>
      <w:proofErr w:type="spellStart"/>
      <w:r>
        <w:t>menuangkannya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r>
        <w:rPr>
          <w:i/>
        </w:rPr>
        <w:t>Project</w:t>
      </w:r>
      <w:r>
        <w:rPr>
          <w:i/>
        </w:rPr>
        <w:tab/>
      </w:r>
      <w:r>
        <w:rPr>
          <w:i/>
        </w:rPr>
        <w:tab/>
        <w:t xml:space="preserve"> Implementation Plan</w:t>
      </w:r>
      <w:r>
        <w:t xml:space="preserve"> (</w:t>
      </w:r>
      <w:proofErr w:type="spellStart"/>
      <w:r>
        <w:t>PiP</w:t>
      </w:r>
      <w:proofErr w:type="spellEnd"/>
      <w:r>
        <w:t>).</w:t>
      </w:r>
    </w:p>
    <w:p w14:paraId="000000CF" w14:textId="77777777" w:rsidR="00CC373F" w:rsidRDefault="00B068C5">
      <w:pPr>
        <w:numPr>
          <w:ilvl w:val="0"/>
          <w:numId w:val="3"/>
        </w:numPr>
        <w:spacing w:line="360" w:lineRule="auto"/>
        <w:ind w:left="0" w:hanging="2"/>
        <w:jc w:val="both"/>
      </w:pPr>
      <w:proofErr w:type="spellStart"/>
      <w:r>
        <w:t>Mengumpulkan</w:t>
      </w:r>
      <w:proofErr w:type="spellEnd"/>
      <w:r>
        <w:t xml:space="preserve"> </w:t>
      </w:r>
      <w:r>
        <w:tab/>
      </w:r>
      <w:proofErr w:type="spellStart"/>
      <w:r>
        <w:t>kebutuhan</w:t>
      </w:r>
      <w:proofErr w:type="spellEnd"/>
      <w:r>
        <w:t xml:space="preserve"> </w:t>
      </w:r>
      <w:r>
        <w:tab/>
        <w:t xml:space="preserve">dan </w:t>
      </w:r>
      <w:r>
        <w:tab/>
      </w:r>
      <w:proofErr w:type="spellStart"/>
      <w:r>
        <w:t>informasi</w:t>
      </w:r>
      <w:proofErr w:type="spellEnd"/>
      <w:r>
        <w:t xml:space="preserve"> </w:t>
      </w:r>
      <w:r>
        <w:tab/>
        <w:t xml:space="preserve">yang </w:t>
      </w:r>
      <w:r>
        <w:tab/>
      </w:r>
      <w:proofErr w:type="spellStart"/>
      <w:r>
        <w:t>dapat</w:t>
      </w:r>
      <w:proofErr w:type="spellEnd"/>
      <w:r>
        <w:tab/>
      </w:r>
      <w:r>
        <w:tab/>
        <w:t xml:space="preserve"> </w:t>
      </w:r>
      <w:r>
        <w:tab/>
      </w:r>
      <w:proofErr w:type="spellStart"/>
      <w:r>
        <w:t>membangun</w:t>
      </w:r>
      <w:proofErr w:type="spellEnd"/>
      <w:r>
        <w:t xml:space="preserve"> dan </w:t>
      </w:r>
      <w:proofErr w:type="spellStart"/>
      <w:r>
        <w:t>m</w:t>
      </w:r>
      <w:r>
        <w:t>engembangkan</w:t>
      </w:r>
      <w:proofErr w:type="spellEnd"/>
      <w:r>
        <w:rPr>
          <w:i/>
        </w:rPr>
        <w:t xml:space="preserve"> website</w:t>
      </w:r>
      <w:r>
        <w:t>.</w:t>
      </w:r>
    </w:p>
    <w:p w14:paraId="000000D0" w14:textId="77777777" w:rsidR="00CC373F" w:rsidRDefault="00B068C5">
      <w:pPr>
        <w:numPr>
          <w:ilvl w:val="0"/>
          <w:numId w:val="3"/>
        </w:numPr>
        <w:spacing w:line="360" w:lineRule="auto"/>
        <w:ind w:left="0" w:hanging="2"/>
        <w:jc w:val="both"/>
      </w:pPr>
      <w:proofErr w:type="spellStart"/>
      <w:r>
        <w:t>Melakukan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dan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terkumpul</w:t>
      </w:r>
      <w:proofErr w:type="spellEnd"/>
      <w:r>
        <w:t>.</w:t>
      </w:r>
    </w:p>
    <w:p w14:paraId="000000D1" w14:textId="77777777" w:rsidR="00CC373F" w:rsidRDefault="00B068C5">
      <w:pPr>
        <w:numPr>
          <w:ilvl w:val="0"/>
          <w:numId w:val="3"/>
        </w:numPr>
        <w:spacing w:line="360" w:lineRule="auto"/>
        <w:ind w:left="0" w:hanging="2"/>
        <w:jc w:val="both"/>
      </w:pPr>
      <w:proofErr w:type="spellStart"/>
      <w:r>
        <w:t>Membuat</w:t>
      </w:r>
      <w:proofErr w:type="spellEnd"/>
      <w:r>
        <w:t xml:space="preserve"> </w:t>
      </w:r>
      <w:proofErr w:type="spellStart"/>
      <w:r>
        <w:t>rancangan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, </w:t>
      </w:r>
      <w:proofErr w:type="spellStart"/>
      <w:r>
        <w:t>kerangka</w:t>
      </w:r>
      <w:proofErr w:type="spellEnd"/>
      <w:r>
        <w:t xml:space="preserve"> dan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hasil</w:t>
      </w:r>
      <w:proofErr w:type="spellEnd"/>
      <w:r>
        <w:tab/>
        <w:t xml:space="preserve"> </w:t>
      </w:r>
      <w:r>
        <w:tab/>
      </w:r>
      <w:proofErr w:type="spellStart"/>
      <w:r>
        <w:t>konsultasi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pembimbing</w:t>
      </w:r>
      <w:proofErr w:type="spellEnd"/>
      <w:r>
        <w:t>.</w:t>
      </w:r>
    </w:p>
    <w:p w14:paraId="000000D2" w14:textId="77777777" w:rsidR="00CC373F" w:rsidRDefault="00B068C5">
      <w:pPr>
        <w:numPr>
          <w:ilvl w:val="0"/>
          <w:numId w:val="3"/>
        </w:numPr>
        <w:spacing w:line="360" w:lineRule="auto"/>
        <w:ind w:left="0" w:hanging="2"/>
        <w:jc w:val="both"/>
      </w:pPr>
      <w:proofErr w:type="spellStart"/>
      <w:r>
        <w:t>Mempersiapkan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yang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denga</w:t>
      </w:r>
      <w:r>
        <w:t>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ab/>
      </w:r>
      <w:r>
        <w:tab/>
        <w:t xml:space="preserve"> </w:t>
      </w:r>
      <w:proofErr w:type="spellStart"/>
      <w:r>
        <w:t>dibangun</w:t>
      </w:r>
      <w:proofErr w:type="spellEnd"/>
      <w:r>
        <w:t>.</w:t>
      </w:r>
    </w:p>
    <w:p w14:paraId="000000D3" w14:textId="77777777" w:rsidR="00CC373F" w:rsidRDefault="00B068C5">
      <w:pPr>
        <w:numPr>
          <w:ilvl w:val="0"/>
          <w:numId w:val="3"/>
        </w:numPr>
        <w:spacing w:line="360" w:lineRule="auto"/>
        <w:ind w:left="0" w:hanging="2"/>
      </w:pPr>
      <w:proofErr w:type="spellStart"/>
      <w:r>
        <w:t>Melakukan</w:t>
      </w:r>
      <w:proofErr w:type="spellEnd"/>
      <w:r>
        <w:t xml:space="preserve"> </w:t>
      </w:r>
      <w:r>
        <w:rPr>
          <w:i/>
        </w:rPr>
        <w:t>tes</w:t>
      </w:r>
      <w:r>
        <w:t xml:space="preserve">t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pembimbing</w:t>
      </w:r>
      <w:proofErr w:type="spellEnd"/>
      <w:r>
        <w:t>.</w:t>
      </w:r>
    </w:p>
    <w:p w14:paraId="000000D4" w14:textId="77777777" w:rsidR="00CC373F" w:rsidRDefault="00B068C5">
      <w:pPr>
        <w:numPr>
          <w:ilvl w:val="0"/>
          <w:numId w:val="3"/>
        </w:numPr>
        <w:spacing w:after="240" w:line="360" w:lineRule="auto"/>
        <w:ind w:left="0" w:hanging="2"/>
      </w:pPr>
      <w:bookmarkStart w:id="25" w:name="_heading=h.lnxbz9" w:colFirst="0" w:colLast="0"/>
      <w:bookmarkEnd w:id="25"/>
      <w:proofErr w:type="spellStart"/>
      <w:r>
        <w:t>Mempersiapkan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presentasi</w:t>
      </w:r>
      <w:proofErr w:type="spellEnd"/>
      <w:r>
        <w:t xml:space="preserve"> dan </w:t>
      </w:r>
      <w:proofErr w:type="spellStart"/>
      <w:r>
        <w:t>mempresentasikannya</w:t>
      </w:r>
      <w:proofErr w:type="spellEnd"/>
      <w:r>
        <w:t xml:space="preserve"> di acara </w:t>
      </w:r>
      <w:proofErr w:type="spellStart"/>
      <w:r>
        <w:t>sidang</w:t>
      </w:r>
      <w:proofErr w:type="spellEnd"/>
      <w:r>
        <w:tab/>
      </w:r>
      <w:r>
        <w:tab/>
        <w:t xml:space="preserve"> seminar.</w:t>
      </w:r>
    </w:p>
    <w:p w14:paraId="000000D5" w14:textId="77777777" w:rsidR="00CC373F" w:rsidRDefault="00B068C5">
      <w:pPr>
        <w:pStyle w:val="Heading2"/>
        <w:numPr>
          <w:ilvl w:val="1"/>
          <w:numId w:val="9"/>
        </w:numPr>
        <w:ind w:left="0" w:hanging="2"/>
      </w:pPr>
      <w:r>
        <w:t>Input Requirement</w:t>
      </w:r>
    </w:p>
    <w:p w14:paraId="000000D6" w14:textId="77777777" w:rsidR="00CC373F" w:rsidRDefault="00B068C5" w:rsidP="006935F2">
      <w:pPr>
        <w:numPr>
          <w:ilvl w:val="0"/>
          <w:numId w:val="19"/>
        </w:numPr>
        <w:spacing w:line="360" w:lineRule="auto"/>
        <w:ind w:leftChars="0" w:firstLineChars="0"/>
        <w:jc w:val="both"/>
      </w:pPr>
      <w:bookmarkStart w:id="26" w:name="_heading=h.35nkun2" w:colFirst="0" w:colLast="0"/>
      <w:bookmarkEnd w:id="26"/>
      <w:proofErr w:type="spellStart"/>
      <w:r>
        <w:t>Proyek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14 </w:t>
      </w:r>
      <w:proofErr w:type="spellStart"/>
      <w:r>
        <w:t>minggu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, </w:t>
      </w:r>
      <w:proofErr w:type="spellStart"/>
      <w:r>
        <w:t>dilaksanakan</w:t>
      </w:r>
      <w:proofErr w:type="spellEnd"/>
      <w:r>
        <w:t xml:space="preserve"> oleh </w:t>
      </w:r>
      <w:proofErr w:type="spellStart"/>
      <w:r>
        <w:t>kelompok</w:t>
      </w:r>
      <w:proofErr w:type="spellEnd"/>
      <w:r>
        <w:t xml:space="preserve"> 3 yang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4 orang.</w:t>
      </w:r>
    </w:p>
    <w:p w14:paraId="000000D7" w14:textId="77777777" w:rsidR="00CC373F" w:rsidRDefault="00B068C5" w:rsidP="006935F2">
      <w:pPr>
        <w:numPr>
          <w:ilvl w:val="0"/>
          <w:numId w:val="19"/>
        </w:numPr>
        <w:spacing w:line="360" w:lineRule="auto"/>
        <w:ind w:leftChars="0" w:firstLineChars="0"/>
        <w:jc w:val="both"/>
      </w:pPr>
      <w:bookmarkStart w:id="27" w:name="_heading=h.v24jdpdila08" w:colFirst="0" w:colLast="0"/>
      <w:bookmarkEnd w:id="27"/>
      <w:proofErr w:type="spellStart"/>
      <w:r>
        <w:t>Perangkat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proses </w:t>
      </w:r>
      <w:proofErr w:type="spellStart"/>
      <w:r>
        <w:t>pembangunan</w:t>
      </w:r>
      <w:proofErr w:type="spellEnd"/>
      <w:r>
        <w:t xml:space="preserve"> </w:t>
      </w:r>
      <w:r>
        <w:rPr>
          <w:i/>
        </w:rPr>
        <w:t xml:space="preserve">website </w:t>
      </w:r>
      <w:proofErr w:type="spellStart"/>
      <w:r>
        <w:t>terlampir</w:t>
      </w:r>
      <w:proofErr w:type="spellEnd"/>
      <w:r>
        <w:t xml:space="preserve"> pada </w:t>
      </w:r>
      <w:proofErr w:type="spellStart"/>
      <w:proofErr w:type="gramStart"/>
      <w:r>
        <w:t>tabel</w:t>
      </w:r>
      <w:proofErr w:type="spellEnd"/>
      <w:r>
        <w:t xml:space="preserve">  4</w:t>
      </w:r>
      <w:proofErr w:type="gramEnd"/>
      <w:r>
        <w:t xml:space="preserve">. </w:t>
      </w:r>
    </w:p>
    <w:p w14:paraId="000000D8" w14:textId="1D15A09B" w:rsidR="00CC373F" w:rsidRDefault="00B068C5" w:rsidP="006935F2">
      <w:pPr>
        <w:pStyle w:val="Heading4"/>
        <w:numPr>
          <w:ilvl w:val="0"/>
          <w:numId w:val="0"/>
        </w:numPr>
        <w:jc w:val="center"/>
        <w:rPr>
          <w:rFonts w:ascii="Times New Roman" w:hAnsi="Times New Roman"/>
          <w:sz w:val="22"/>
          <w:szCs w:val="22"/>
        </w:rPr>
      </w:pPr>
      <w:bookmarkStart w:id="28" w:name="_heading=h.4wnshezf0arq" w:colFirst="0" w:colLast="0"/>
      <w:bookmarkEnd w:id="28"/>
      <w:proofErr w:type="spellStart"/>
      <w:r>
        <w:rPr>
          <w:rFonts w:ascii="Times New Roman" w:hAnsi="Times New Roman"/>
          <w:sz w:val="22"/>
          <w:szCs w:val="22"/>
        </w:rPr>
        <w:t>Tabel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gramStart"/>
      <w:r>
        <w:rPr>
          <w:rFonts w:ascii="Times New Roman" w:hAnsi="Times New Roman"/>
          <w:sz w:val="22"/>
          <w:szCs w:val="22"/>
        </w:rPr>
        <w:t xml:space="preserve">4  </w:t>
      </w:r>
      <w:proofErr w:type="spellStart"/>
      <w:r>
        <w:rPr>
          <w:rFonts w:ascii="Times New Roman" w:hAnsi="Times New Roman"/>
          <w:sz w:val="22"/>
          <w:szCs w:val="22"/>
        </w:rPr>
        <w:t>Perangkat</w:t>
      </w:r>
      <w:proofErr w:type="spellEnd"/>
      <w:proofErr w:type="gramEnd"/>
      <w:r>
        <w:rPr>
          <w:rFonts w:ascii="Times New Roman" w:hAnsi="Times New Roman"/>
          <w:sz w:val="22"/>
          <w:szCs w:val="22"/>
        </w:rPr>
        <w:t xml:space="preserve"> Laptop</w:t>
      </w:r>
    </w:p>
    <w:p w14:paraId="000000D9" w14:textId="77777777" w:rsidR="00CC373F" w:rsidRDefault="00CC373F">
      <w:pPr>
        <w:ind w:left="0" w:hanging="2"/>
      </w:pPr>
    </w:p>
    <w:tbl>
      <w:tblPr>
        <w:tblStyle w:val="af"/>
        <w:tblW w:w="869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46"/>
        <w:gridCol w:w="4346"/>
      </w:tblGrid>
      <w:tr w:rsidR="00CC373F" w14:paraId="474AD519" w14:textId="77777777">
        <w:tc>
          <w:tcPr>
            <w:tcW w:w="43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A" w14:textId="77777777" w:rsidR="00CC373F" w:rsidRDefault="00B068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Manufacture</w:t>
            </w:r>
          </w:p>
        </w:tc>
        <w:tc>
          <w:tcPr>
            <w:tcW w:w="43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B" w14:textId="77777777" w:rsidR="00CC373F" w:rsidRDefault="00B068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Acer</w:t>
            </w:r>
          </w:p>
        </w:tc>
      </w:tr>
      <w:tr w:rsidR="00CC373F" w14:paraId="1CDDEACA" w14:textId="77777777">
        <w:tc>
          <w:tcPr>
            <w:tcW w:w="43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C" w14:textId="77777777" w:rsidR="00CC373F" w:rsidRDefault="00B068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Processor</w:t>
            </w:r>
          </w:p>
        </w:tc>
        <w:tc>
          <w:tcPr>
            <w:tcW w:w="43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D" w14:textId="77777777" w:rsidR="00CC373F" w:rsidRDefault="00B068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AMD Ryzen 7 5700u</w:t>
            </w:r>
          </w:p>
        </w:tc>
      </w:tr>
      <w:tr w:rsidR="00CC373F" w14:paraId="0884FE89" w14:textId="77777777">
        <w:tc>
          <w:tcPr>
            <w:tcW w:w="43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E" w14:textId="77777777" w:rsidR="00CC373F" w:rsidRDefault="00B068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RAM</w:t>
            </w:r>
          </w:p>
        </w:tc>
        <w:tc>
          <w:tcPr>
            <w:tcW w:w="43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F" w14:textId="77777777" w:rsidR="00CC373F" w:rsidRDefault="00B068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8GB</w:t>
            </w:r>
          </w:p>
        </w:tc>
      </w:tr>
    </w:tbl>
    <w:p w14:paraId="000000E0" w14:textId="77777777" w:rsidR="00CC373F" w:rsidRDefault="00CC373F">
      <w:pPr>
        <w:ind w:left="0" w:hanging="2"/>
      </w:pPr>
      <w:bookmarkStart w:id="29" w:name="_heading=h.4evh63oy0it4" w:colFirst="0" w:colLast="0"/>
      <w:bookmarkEnd w:id="29"/>
    </w:p>
    <w:p w14:paraId="000000E1" w14:textId="77777777" w:rsidR="00CC373F" w:rsidRDefault="00B068C5">
      <w:pPr>
        <w:pStyle w:val="Heading3"/>
        <w:numPr>
          <w:ilvl w:val="2"/>
          <w:numId w:val="9"/>
        </w:numPr>
        <w:ind w:left="0" w:hanging="2"/>
      </w:pPr>
      <w:proofErr w:type="spellStart"/>
      <w:r>
        <w:lastRenderedPageBreak/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manusia</w:t>
      </w:r>
      <w:proofErr w:type="spellEnd"/>
    </w:p>
    <w:p w14:paraId="000000E2" w14:textId="77777777" w:rsidR="00CC373F" w:rsidRDefault="00B068C5">
      <w:pPr>
        <w:spacing w:before="240" w:after="240" w:line="360" w:lineRule="auto"/>
        <w:ind w:left="0" w:hanging="2"/>
        <w:jc w:val="both"/>
      </w:pP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pembangunan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.</w:t>
      </w:r>
    </w:p>
    <w:p w14:paraId="000000E3" w14:textId="77777777" w:rsidR="00CC373F" w:rsidRDefault="00B068C5" w:rsidP="006935F2">
      <w:pPr>
        <w:numPr>
          <w:ilvl w:val="0"/>
          <w:numId w:val="21"/>
        </w:numPr>
        <w:spacing w:before="240" w:line="360" w:lineRule="auto"/>
        <w:ind w:leftChars="0" w:firstLineChars="0"/>
        <w:jc w:val="both"/>
      </w:pPr>
      <w:r>
        <w:rPr>
          <w:i/>
        </w:rPr>
        <w:t>Developer</w:t>
      </w:r>
      <w:r>
        <w:t xml:space="preserve"> </w:t>
      </w:r>
      <w:proofErr w:type="spellStart"/>
      <w:r>
        <w:t>merupakan</w:t>
      </w:r>
      <w:proofErr w:type="spellEnd"/>
      <w:r>
        <w:t xml:space="preserve"> orang yang </w:t>
      </w:r>
      <w:proofErr w:type="spellStart"/>
      <w:r>
        <w:t>berperan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pembangun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dan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>.</w:t>
      </w:r>
    </w:p>
    <w:p w14:paraId="000000E4" w14:textId="77777777" w:rsidR="00CC373F" w:rsidRDefault="00B068C5" w:rsidP="006935F2">
      <w:pPr>
        <w:numPr>
          <w:ilvl w:val="0"/>
          <w:numId w:val="21"/>
        </w:numPr>
        <w:spacing w:line="360" w:lineRule="auto"/>
        <w:ind w:leftChars="0" w:firstLineChars="0"/>
        <w:jc w:val="both"/>
      </w:pPr>
      <w:r>
        <w:rPr>
          <w:i/>
        </w:rPr>
        <w:t>User</w:t>
      </w:r>
      <w:r>
        <w:t xml:space="preserve"> </w:t>
      </w:r>
      <w:proofErr w:type="spellStart"/>
      <w:r>
        <w:t>merupakan</w:t>
      </w:r>
      <w:proofErr w:type="spellEnd"/>
      <w:r>
        <w:t xml:space="preserve"> orang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dan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>.</w:t>
      </w:r>
    </w:p>
    <w:p w14:paraId="000000E5" w14:textId="77777777" w:rsidR="00CC373F" w:rsidRDefault="00B068C5" w:rsidP="006935F2">
      <w:pPr>
        <w:numPr>
          <w:ilvl w:val="0"/>
          <w:numId w:val="21"/>
        </w:numPr>
        <w:spacing w:line="360" w:lineRule="auto"/>
        <w:ind w:leftChars="0" w:firstLineChars="0"/>
        <w:jc w:val="both"/>
      </w:pPr>
      <w:proofErr w:type="spellStart"/>
      <w:r>
        <w:t>Dosen</w:t>
      </w:r>
      <w:proofErr w:type="spellEnd"/>
      <w:r>
        <w:t xml:space="preserve"> </w:t>
      </w:r>
      <w:proofErr w:type="spellStart"/>
      <w:r>
        <w:t>pembimbing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salah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pengajar</w:t>
      </w:r>
      <w:proofErr w:type="spellEnd"/>
      <w:r>
        <w:t xml:space="preserve"> yang </w:t>
      </w:r>
      <w:proofErr w:type="spellStart"/>
      <w:r>
        <w:t>berperan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pemantau</w:t>
      </w:r>
      <w:proofErr w:type="spellEnd"/>
      <w:r>
        <w:t xml:space="preserve"> dan </w:t>
      </w:r>
      <w:proofErr w:type="spellStart"/>
      <w:r>
        <w:t>pemberi</w:t>
      </w:r>
      <w:proofErr w:type="spellEnd"/>
      <w:r>
        <w:t xml:space="preserve"> saran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dibangun</w:t>
      </w:r>
      <w:proofErr w:type="spellEnd"/>
      <w:r>
        <w:t>.</w:t>
      </w:r>
    </w:p>
    <w:p w14:paraId="000000E6" w14:textId="77777777" w:rsidR="00CC373F" w:rsidRDefault="00B068C5" w:rsidP="006935F2">
      <w:pPr>
        <w:numPr>
          <w:ilvl w:val="0"/>
          <w:numId w:val="21"/>
        </w:numPr>
        <w:spacing w:after="240" w:line="360" w:lineRule="auto"/>
        <w:ind w:leftChars="0" w:firstLineChars="0"/>
        <w:jc w:val="both"/>
      </w:pPr>
      <w:bookmarkStart w:id="30" w:name="_heading=h.1ksv4uv" w:colFirst="0" w:colLast="0"/>
      <w:bookmarkEnd w:id="30"/>
      <w:r>
        <w:rPr>
          <w:i/>
        </w:rPr>
        <w:t xml:space="preserve">Owner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pemilik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dan </w:t>
      </w:r>
      <w:proofErr w:type="spellStart"/>
      <w:r>
        <w:t>pengumpulan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>.</w:t>
      </w:r>
    </w:p>
    <w:p w14:paraId="000000E7" w14:textId="77777777" w:rsidR="00CC373F" w:rsidRDefault="00B068C5">
      <w:pPr>
        <w:pStyle w:val="Heading3"/>
        <w:numPr>
          <w:ilvl w:val="2"/>
          <w:numId w:val="9"/>
        </w:numPr>
        <w:spacing w:line="360" w:lineRule="auto"/>
        <w:ind w:left="0" w:hanging="2"/>
        <w:jc w:val="both"/>
      </w:pPr>
      <w:r>
        <w:t xml:space="preserve">Tools / </w:t>
      </w:r>
      <w:proofErr w:type="spellStart"/>
      <w:r>
        <w:t>Peralatan</w:t>
      </w:r>
      <w:proofErr w:type="spellEnd"/>
    </w:p>
    <w:p w14:paraId="000000E8" w14:textId="77777777" w:rsidR="00CC373F" w:rsidRDefault="00B068C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</w:pPr>
      <w:r>
        <w:rPr>
          <w:i/>
        </w:rPr>
        <w:t xml:space="preserve">Tools </w:t>
      </w:r>
      <w:r>
        <w:t xml:space="preserve">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(</w:t>
      </w:r>
      <w:r>
        <w:rPr>
          <w:i/>
        </w:rPr>
        <w:t>hardware</w:t>
      </w:r>
      <w:r>
        <w:t xml:space="preserve">) dan </w:t>
      </w:r>
      <w:proofErr w:type="spellStart"/>
      <w:r>
        <w:t>perangka</w:t>
      </w:r>
      <w:r>
        <w:t>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(</w:t>
      </w:r>
      <w:r>
        <w:rPr>
          <w:i/>
        </w:rPr>
        <w:t>software</w:t>
      </w:r>
      <w:r>
        <w:t xml:space="preserve">). </w:t>
      </w:r>
    </w:p>
    <w:p w14:paraId="000000E9" w14:textId="77777777" w:rsidR="00CC373F" w:rsidRDefault="00CC37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</w:pPr>
    </w:p>
    <w:p w14:paraId="000000EA" w14:textId="77777777" w:rsidR="00CC373F" w:rsidRDefault="00B068C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</w:pPr>
      <w:proofErr w:type="spellStart"/>
      <w:r>
        <w:t>Spesifikasi</w:t>
      </w:r>
      <w:proofErr w:type="spellEnd"/>
      <w:r>
        <w:t xml:space="preserve"> </w:t>
      </w:r>
      <w:r>
        <w:rPr>
          <w:i/>
        </w:rPr>
        <w:t xml:space="preserve">Hardware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5 </w:t>
      </w:r>
    </w:p>
    <w:p w14:paraId="000000EB" w14:textId="77777777" w:rsidR="00CC373F" w:rsidRDefault="00B068C5" w:rsidP="006935F2">
      <w:pPr>
        <w:pStyle w:val="Heading4"/>
        <w:numPr>
          <w:ilvl w:val="0"/>
          <w:numId w:val="0"/>
        </w:numPr>
        <w:jc w:val="center"/>
        <w:rPr>
          <w:rFonts w:ascii="Times New Roman" w:hAnsi="Times New Roman"/>
          <w:sz w:val="22"/>
          <w:szCs w:val="22"/>
        </w:rPr>
      </w:pPr>
      <w:bookmarkStart w:id="31" w:name="_heading=h.18dditltxqsl" w:colFirst="0" w:colLast="0"/>
      <w:bookmarkEnd w:id="31"/>
      <w:proofErr w:type="spellStart"/>
      <w:r>
        <w:rPr>
          <w:rFonts w:ascii="Times New Roman" w:hAnsi="Times New Roman"/>
          <w:sz w:val="22"/>
          <w:szCs w:val="22"/>
        </w:rPr>
        <w:t>Tabel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gramStart"/>
      <w:r>
        <w:rPr>
          <w:rFonts w:ascii="Times New Roman" w:hAnsi="Times New Roman"/>
          <w:sz w:val="22"/>
          <w:szCs w:val="22"/>
        </w:rPr>
        <w:t xml:space="preserve">5  </w:t>
      </w:r>
      <w:proofErr w:type="spellStart"/>
      <w:r>
        <w:rPr>
          <w:rFonts w:ascii="Times New Roman" w:hAnsi="Times New Roman"/>
          <w:sz w:val="22"/>
          <w:szCs w:val="22"/>
        </w:rPr>
        <w:t>Spesifikasi</w:t>
      </w:r>
      <w:proofErr w:type="spellEnd"/>
      <w:proofErr w:type="gramEnd"/>
      <w:r>
        <w:rPr>
          <w:rFonts w:ascii="Times New Roman" w:hAnsi="Times New Roman"/>
          <w:sz w:val="22"/>
          <w:szCs w:val="22"/>
        </w:rPr>
        <w:t xml:space="preserve"> Hardware</w:t>
      </w:r>
    </w:p>
    <w:p w14:paraId="000000EC" w14:textId="77777777" w:rsidR="00CC373F" w:rsidRDefault="00CC37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</w:pPr>
    </w:p>
    <w:tbl>
      <w:tblPr>
        <w:tblStyle w:val="af0"/>
        <w:tblW w:w="86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65"/>
        <w:gridCol w:w="3495"/>
        <w:gridCol w:w="2880"/>
      </w:tblGrid>
      <w:tr w:rsidR="00CC373F" w14:paraId="71257541" w14:textId="77777777"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D" w14:textId="77777777" w:rsidR="00CC373F" w:rsidRDefault="00B068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/>
              </w:rPr>
            </w:pPr>
            <w:r>
              <w:rPr>
                <w:b/>
              </w:rPr>
              <w:t xml:space="preserve">No. 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E" w14:textId="77777777" w:rsidR="00CC373F" w:rsidRDefault="00B068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/>
              </w:rPr>
            </w:pPr>
            <w:r>
              <w:rPr>
                <w:b/>
              </w:rPr>
              <w:t>Hardware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F" w14:textId="77777777" w:rsidR="00CC373F" w:rsidRDefault="00B068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Spesifikasi</w:t>
            </w:r>
            <w:proofErr w:type="spellEnd"/>
          </w:p>
        </w:tc>
      </w:tr>
      <w:tr w:rsidR="00CC373F" w14:paraId="45103440" w14:textId="77777777"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0" w14:textId="77777777" w:rsidR="00CC373F" w:rsidRDefault="00CC373F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1" w14:textId="77777777" w:rsidR="00CC373F" w:rsidRDefault="00B068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Laptop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2" w14:textId="77777777" w:rsidR="00CC373F" w:rsidRDefault="00B068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Acer</w:t>
            </w:r>
          </w:p>
        </w:tc>
      </w:tr>
      <w:tr w:rsidR="00CC373F" w14:paraId="19B15BFC" w14:textId="77777777"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3" w14:textId="77777777" w:rsidR="00CC373F" w:rsidRDefault="00CC373F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4" w14:textId="77777777" w:rsidR="00CC373F" w:rsidRDefault="00B068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i/>
              </w:rPr>
            </w:pPr>
            <w:r>
              <w:rPr>
                <w:i/>
              </w:rPr>
              <w:t>Processor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5" w14:textId="77777777" w:rsidR="00CC373F" w:rsidRDefault="00B068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AMD Ryzen 7 5700u</w:t>
            </w:r>
          </w:p>
        </w:tc>
      </w:tr>
      <w:tr w:rsidR="00CC373F" w14:paraId="44229921" w14:textId="77777777"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6" w14:textId="77777777" w:rsidR="00CC373F" w:rsidRDefault="00CC373F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7" w14:textId="77777777" w:rsidR="00CC373F" w:rsidRDefault="00B068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RAM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8" w14:textId="77777777" w:rsidR="00CC373F" w:rsidRDefault="00B068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8 GB</w:t>
            </w:r>
          </w:p>
        </w:tc>
      </w:tr>
    </w:tbl>
    <w:p w14:paraId="000000F9" w14:textId="77777777" w:rsidR="00CC373F" w:rsidRDefault="00CC37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FF0000"/>
        </w:rPr>
      </w:pPr>
    </w:p>
    <w:p w14:paraId="000000FA" w14:textId="77777777" w:rsidR="00CC373F" w:rsidRDefault="00B068C5" w:rsidP="006935F2">
      <w:pPr>
        <w:pStyle w:val="Heading4"/>
        <w:numPr>
          <w:ilvl w:val="0"/>
          <w:numId w:val="0"/>
        </w:numPr>
        <w:jc w:val="center"/>
        <w:rPr>
          <w:rFonts w:ascii="Times New Roman" w:hAnsi="Times New Roman"/>
          <w:sz w:val="22"/>
          <w:szCs w:val="22"/>
        </w:rPr>
      </w:pPr>
      <w:bookmarkStart w:id="32" w:name="_heading=h.e8xlryq94t4h" w:colFirst="0" w:colLast="0"/>
      <w:bookmarkEnd w:id="32"/>
      <w:proofErr w:type="spellStart"/>
      <w:r>
        <w:rPr>
          <w:rFonts w:ascii="Times New Roman" w:hAnsi="Times New Roman"/>
          <w:sz w:val="22"/>
          <w:szCs w:val="22"/>
        </w:rPr>
        <w:t>Tabel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gramStart"/>
      <w:r>
        <w:rPr>
          <w:rFonts w:ascii="Times New Roman" w:hAnsi="Times New Roman"/>
          <w:sz w:val="22"/>
          <w:szCs w:val="22"/>
        </w:rPr>
        <w:t xml:space="preserve">6  </w:t>
      </w:r>
      <w:proofErr w:type="spellStart"/>
      <w:r>
        <w:rPr>
          <w:rFonts w:ascii="Times New Roman" w:hAnsi="Times New Roman"/>
          <w:sz w:val="22"/>
          <w:szCs w:val="22"/>
        </w:rPr>
        <w:t>Spesifikasi</w:t>
      </w:r>
      <w:proofErr w:type="spellEnd"/>
      <w:proofErr w:type="gramEnd"/>
      <w:r>
        <w:rPr>
          <w:rFonts w:ascii="Times New Roman" w:hAnsi="Times New Roman"/>
          <w:sz w:val="22"/>
          <w:szCs w:val="22"/>
        </w:rPr>
        <w:t xml:space="preserve"> Software</w:t>
      </w:r>
    </w:p>
    <w:p w14:paraId="000000FB" w14:textId="77777777" w:rsidR="00CC373F" w:rsidRDefault="00CC373F">
      <w:pPr>
        <w:ind w:left="0" w:hanging="2"/>
      </w:pPr>
    </w:p>
    <w:p w14:paraId="000000FC" w14:textId="77777777" w:rsidR="00CC373F" w:rsidRDefault="00B068C5">
      <w:pPr>
        <w:ind w:left="0" w:hanging="2"/>
      </w:pPr>
      <w:proofErr w:type="spellStart"/>
      <w:r>
        <w:t>Spesifikasi</w:t>
      </w:r>
      <w:proofErr w:type="spellEnd"/>
      <w:r>
        <w:t xml:space="preserve"> </w:t>
      </w:r>
      <w:r>
        <w:rPr>
          <w:i/>
        </w:rPr>
        <w:t xml:space="preserve">software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pada </w:t>
      </w:r>
      <w:proofErr w:type="spellStart"/>
      <w:r>
        <w:t>tabel</w:t>
      </w:r>
      <w:proofErr w:type="spellEnd"/>
      <w:r>
        <w:t xml:space="preserve"> 6</w:t>
      </w:r>
    </w:p>
    <w:p w14:paraId="000000FD" w14:textId="77777777" w:rsidR="00CC373F" w:rsidRDefault="00CC373F">
      <w:pPr>
        <w:ind w:left="0" w:hanging="2"/>
      </w:pPr>
    </w:p>
    <w:tbl>
      <w:tblPr>
        <w:tblStyle w:val="af1"/>
        <w:tblW w:w="86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95"/>
        <w:gridCol w:w="3465"/>
        <w:gridCol w:w="2880"/>
      </w:tblGrid>
      <w:tr w:rsidR="00CC373F" w14:paraId="7E5964DF" w14:textId="77777777">
        <w:trPr>
          <w:trHeight w:val="470"/>
        </w:trPr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E" w14:textId="77777777" w:rsidR="00CC373F" w:rsidRDefault="00B068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/>
              </w:rPr>
            </w:pPr>
            <w:r>
              <w:rPr>
                <w:b/>
              </w:rPr>
              <w:t xml:space="preserve">No. </w:t>
            </w: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F" w14:textId="77777777" w:rsidR="00CC373F" w:rsidRDefault="00B068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/>
              </w:rPr>
            </w:pPr>
            <w:r>
              <w:rPr>
                <w:b/>
              </w:rPr>
              <w:t>Software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0" w14:textId="77777777" w:rsidR="00CC373F" w:rsidRDefault="00B068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Versi</w:t>
            </w:r>
            <w:proofErr w:type="spellEnd"/>
          </w:p>
        </w:tc>
      </w:tr>
      <w:tr w:rsidR="00CC373F" w14:paraId="467FAFB4" w14:textId="77777777"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1" w14:textId="77777777" w:rsidR="00CC373F" w:rsidRDefault="00CC373F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2" w14:textId="77777777" w:rsidR="00CC373F" w:rsidRDefault="00B068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proofErr w:type="spellStart"/>
            <w:r>
              <w:t>PHPStorm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3" w14:textId="77777777" w:rsidR="00CC373F" w:rsidRDefault="00B068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2022.3.3</w:t>
            </w:r>
          </w:p>
        </w:tc>
      </w:tr>
      <w:tr w:rsidR="00CC373F" w14:paraId="2B846D6D" w14:textId="77777777"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4" w14:textId="77777777" w:rsidR="00CC373F" w:rsidRDefault="00CC373F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5" w14:textId="77777777" w:rsidR="00CC373F" w:rsidRDefault="00B068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XAMPP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6" w14:textId="77777777" w:rsidR="00CC373F" w:rsidRDefault="00B068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3.3.0</w:t>
            </w:r>
          </w:p>
        </w:tc>
      </w:tr>
      <w:tr w:rsidR="00CC373F" w14:paraId="1266AAB1" w14:textId="77777777"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7" w14:textId="77777777" w:rsidR="00CC373F" w:rsidRDefault="00CC373F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8" w14:textId="77777777" w:rsidR="00CC373F" w:rsidRDefault="00B068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Composer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9" w14:textId="77777777" w:rsidR="00CC373F" w:rsidRDefault="00B068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2.5.5</w:t>
            </w:r>
          </w:p>
        </w:tc>
      </w:tr>
      <w:tr w:rsidR="00CC373F" w14:paraId="07AF15B5" w14:textId="77777777"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A" w14:textId="77777777" w:rsidR="00CC373F" w:rsidRDefault="00CC373F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B" w14:textId="77777777" w:rsidR="00CC373F" w:rsidRDefault="00B068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Chrome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C" w14:textId="77777777" w:rsidR="00CC373F" w:rsidRDefault="00B068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113</w:t>
            </w:r>
          </w:p>
        </w:tc>
      </w:tr>
    </w:tbl>
    <w:p w14:paraId="0000010D" w14:textId="77777777" w:rsidR="00CC373F" w:rsidRDefault="00CC373F">
      <w:pPr>
        <w:ind w:left="0" w:hanging="2"/>
      </w:pPr>
    </w:p>
    <w:p w14:paraId="0000010E" w14:textId="77777777" w:rsidR="00CC373F" w:rsidRDefault="00CC373F">
      <w:pPr>
        <w:ind w:left="0" w:hanging="2"/>
      </w:pPr>
      <w:bookmarkStart w:id="33" w:name="_heading=h.44sinio" w:colFirst="0" w:colLast="0"/>
      <w:bookmarkEnd w:id="33"/>
    </w:p>
    <w:p w14:paraId="0000010F" w14:textId="77777777" w:rsidR="00CC373F" w:rsidRDefault="00B068C5">
      <w:pPr>
        <w:pStyle w:val="Heading3"/>
        <w:numPr>
          <w:ilvl w:val="2"/>
          <w:numId w:val="9"/>
        </w:numPr>
        <w:ind w:left="0" w:hanging="2"/>
      </w:pPr>
      <w:proofErr w:type="spellStart"/>
      <w:r>
        <w:t>Lainnya</w:t>
      </w:r>
      <w:proofErr w:type="spellEnd"/>
    </w:p>
    <w:p w14:paraId="00000110" w14:textId="77777777" w:rsidR="00CC373F" w:rsidRDefault="00B068C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</w:pPr>
      <w:proofErr w:type="spellStart"/>
      <w:r>
        <w:t>Kebutuhan</w:t>
      </w:r>
      <w:proofErr w:type="spellEnd"/>
      <w:r>
        <w:t xml:space="preserve"> lain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pembangunan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wawancara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tanggapan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>
        <w:rPr>
          <w:i/>
        </w:rPr>
        <w:t xml:space="preserve">client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dianalisis</w:t>
      </w:r>
      <w:proofErr w:type="spellEnd"/>
      <w:r>
        <w:t xml:space="preserve"> demi </w:t>
      </w:r>
      <w:proofErr w:type="spellStart"/>
      <w:r>
        <w:t>pembangunan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rPr>
          <w:i/>
        </w:rPr>
        <w:t xml:space="preserve"> client</w:t>
      </w:r>
      <w:r>
        <w:t xml:space="preserve">. </w:t>
      </w:r>
    </w:p>
    <w:p w14:paraId="00000111" w14:textId="77777777" w:rsidR="00CC373F" w:rsidRDefault="00B068C5">
      <w:pPr>
        <w:pStyle w:val="Heading2"/>
        <w:numPr>
          <w:ilvl w:val="1"/>
          <w:numId w:val="9"/>
        </w:numPr>
        <w:ind w:left="0" w:hanging="2"/>
      </w:pPr>
      <w:r>
        <w:t>Deliverables</w:t>
      </w:r>
    </w:p>
    <w:p w14:paraId="00000112" w14:textId="77777777" w:rsidR="00CC373F" w:rsidRDefault="00B068C5" w:rsidP="006935F2">
      <w:pPr>
        <w:pStyle w:val="Heading4"/>
        <w:numPr>
          <w:ilvl w:val="0"/>
          <w:numId w:val="0"/>
        </w:numPr>
        <w:jc w:val="center"/>
        <w:rPr>
          <w:rFonts w:ascii="Times New Roman" w:hAnsi="Times New Roman"/>
          <w:sz w:val="22"/>
          <w:szCs w:val="22"/>
        </w:rPr>
      </w:pPr>
      <w:bookmarkStart w:id="34" w:name="_heading=h.849hinfka0wl" w:colFirst="0" w:colLast="0"/>
      <w:bookmarkEnd w:id="34"/>
      <w:proofErr w:type="spellStart"/>
      <w:r>
        <w:rPr>
          <w:rFonts w:ascii="Times New Roman" w:hAnsi="Times New Roman"/>
          <w:sz w:val="22"/>
          <w:szCs w:val="22"/>
        </w:rPr>
        <w:t>Tabel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gramStart"/>
      <w:r>
        <w:rPr>
          <w:rFonts w:ascii="Times New Roman" w:hAnsi="Times New Roman"/>
          <w:sz w:val="22"/>
          <w:szCs w:val="22"/>
        </w:rPr>
        <w:t>7  Daftar</w:t>
      </w:r>
      <w:proofErr w:type="gramEnd"/>
      <w:r>
        <w:rPr>
          <w:rFonts w:ascii="Times New Roman" w:hAnsi="Times New Roman"/>
          <w:sz w:val="22"/>
          <w:szCs w:val="22"/>
        </w:rPr>
        <w:t xml:space="preserve"> Deliverables</w:t>
      </w:r>
    </w:p>
    <w:p w14:paraId="00000113" w14:textId="77777777" w:rsidR="00CC373F" w:rsidRDefault="00CC373F">
      <w:pPr>
        <w:ind w:left="0" w:hanging="2"/>
      </w:pPr>
      <w:bookmarkStart w:id="35" w:name="_heading=h.c0ugf1g069g7" w:colFirst="0" w:colLast="0"/>
      <w:bookmarkEnd w:id="35"/>
    </w:p>
    <w:tbl>
      <w:tblPr>
        <w:tblStyle w:val="af2"/>
        <w:tblW w:w="86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15"/>
        <w:gridCol w:w="2955"/>
        <w:gridCol w:w="3915"/>
      </w:tblGrid>
      <w:tr w:rsidR="00CC373F" w14:paraId="62E06637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4" w14:textId="77777777" w:rsidR="00CC373F" w:rsidRDefault="00B068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/>
              </w:rPr>
            </w:pPr>
            <w:r>
              <w:rPr>
                <w:b/>
              </w:rPr>
              <w:t>Deliv.ID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5" w14:textId="77777777" w:rsidR="00CC373F" w:rsidRDefault="00B068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/>
              </w:rPr>
            </w:pPr>
            <w:r>
              <w:rPr>
                <w:b/>
              </w:rPr>
              <w:t xml:space="preserve">Deliverables </w:t>
            </w:r>
          </w:p>
        </w:tc>
        <w:tc>
          <w:tcPr>
            <w:tcW w:w="3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6" w14:textId="77777777" w:rsidR="00CC373F" w:rsidRDefault="00B068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Keterangan</w:t>
            </w:r>
            <w:proofErr w:type="spellEnd"/>
          </w:p>
        </w:tc>
      </w:tr>
      <w:tr w:rsidR="00CC373F" w14:paraId="55BE454A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7" w14:textId="77777777" w:rsidR="00CC373F" w:rsidRDefault="00B068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ToR-03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8" w14:textId="77777777" w:rsidR="00CC373F" w:rsidRDefault="00B068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i/>
              </w:rPr>
            </w:pPr>
            <w:r>
              <w:rPr>
                <w:i/>
              </w:rPr>
              <w:t>Term of Reference</w:t>
            </w:r>
          </w:p>
        </w:tc>
        <w:tc>
          <w:tcPr>
            <w:tcW w:w="3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9" w14:textId="77777777" w:rsidR="00CC373F" w:rsidRDefault="00B068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proofErr w:type="spellStart"/>
            <w:r>
              <w:t>Dokumen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berisi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gambaran</w:t>
            </w:r>
            <w:proofErr w:type="spellEnd"/>
            <w:r>
              <w:t xml:space="preserve"> </w:t>
            </w:r>
            <w:proofErr w:type="spellStart"/>
            <w:r>
              <w:t>umum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, </w:t>
            </w:r>
            <w:proofErr w:type="spellStart"/>
            <w:r>
              <w:t>pendekatan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melaksanakan</w:t>
            </w:r>
            <w:proofErr w:type="spellEnd"/>
            <w:r>
              <w:t xml:space="preserve"> </w:t>
            </w:r>
            <w:proofErr w:type="spellStart"/>
            <w:r>
              <w:t>pekerjaan</w:t>
            </w:r>
            <w:proofErr w:type="spellEnd"/>
            <w:r>
              <w:t xml:space="preserve">, </w:t>
            </w:r>
            <w:proofErr w:type="spellStart"/>
            <w:r>
              <w:t>lingkup</w:t>
            </w:r>
            <w:proofErr w:type="spellEnd"/>
            <w:r>
              <w:t xml:space="preserve"> (</w:t>
            </w:r>
            <w:r>
              <w:rPr>
                <w:i/>
              </w:rPr>
              <w:t>scope</w:t>
            </w:r>
            <w:r>
              <w:t xml:space="preserve">), </w:t>
            </w:r>
            <w:proofErr w:type="spellStart"/>
            <w:r>
              <w:t>persyaratan</w:t>
            </w:r>
            <w:proofErr w:type="spellEnd"/>
            <w:r>
              <w:t xml:space="preserve"> </w:t>
            </w:r>
            <w:proofErr w:type="spellStart"/>
            <w:r>
              <w:t>masukan</w:t>
            </w:r>
            <w:proofErr w:type="spellEnd"/>
            <w:r>
              <w:t xml:space="preserve"> (</w:t>
            </w:r>
            <w:r>
              <w:rPr>
                <w:i/>
              </w:rPr>
              <w:t>input requiremen</w:t>
            </w:r>
            <w:r>
              <w:t xml:space="preserve">t), dan </w:t>
            </w:r>
            <w:proofErr w:type="spellStart"/>
            <w:r>
              <w:t>perkiraan</w:t>
            </w:r>
            <w:proofErr w:type="spellEnd"/>
            <w:r>
              <w:t xml:space="preserve"> </w:t>
            </w:r>
            <w:proofErr w:type="spellStart"/>
            <w:r>
              <w:t>pelaksanaan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. </w:t>
            </w:r>
          </w:p>
        </w:tc>
      </w:tr>
      <w:tr w:rsidR="00CC373F" w14:paraId="7F7504A4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A" w14:textId="77777777" w:rsidR="00CC373F" w:rsidRDefault="00B068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PiP-03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B" w14:textId="77777777" w:rsidR="00CC373F" w:rsidRDefault="00B068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i/>
              </w:rPr>
            </w:pPr>
            <w:r>
              <w:rPr>
                <w:i/>
              </w:rPr>
              <w:t>Project Implementation</w:t>
            </w:r>
          </w:p>
        </w:tc>
        <w:tc>
          <w:tcPr>
            <w:tcW w:w="3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C" w14:textId="77777777" w:rsidR="00CC373F" w:rsidRDefault="00B068C5">
            <w:pPr>
              <w:widowControl w:val="0"/>
              <w:spacing w:before="240" w:after="240" w:line="276" w:lineRule="auto"/>
              <w:ind w:left="0" w:hanging="2"/>
            </w:pPr>
            <w:proofErr w:type="spellStart"/>
            <w:r>
              <w:t>Dokumen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berisi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 dan </w:t>
            </w:r>
            <w:proofErr w:type="spellStart"/>
            <w:r>
              <w:t>rencana</w:t>
            </w:r>
            <w:proofErr w:type="spellEnd"/>
            <w:r>
              <w:t xml:space="preserve"> </w:t>
            </w:r>
            <w:proofErr w:type="spellStart"/>
            <w:r>
              <w:t>kerja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pengembangan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yang </w:t>
            </w:r>
            <w:proofErr w:type="spellStart"/>
            <w:r>
              <w:t>mencakup</w:t>
            </w:r>
            <w:proofErr w:type="spellEnd"/>
            <w:r>
              <w:t xml:space="preserve"> </w:t>
            </w:r>
            <w:proofErr w:type="spellStart"/>
            <w:r>
              <w:t>pendahuluan</w:t>
            </w:r>
            <w:proofErr w:type="spellEnd"/>
            <w:r>
              <w:t xml:space="preserve">, </w:t>
            </w:r>
            <w:proofErr w:type="spellStart"/>
            <w:r>
              <w:t>deskripsi</w:t>
            </w:r>
            <w:proofErr w:type="spellEnd"/>
            <w:r>
              <w:t xml:space="preserve"> </w:t>
            </w:r>
            <w:proofErr w:type="spellStart"/>
            <w:r>
              <w:t>umum</w:t>
            </w:r>
            <w:proofErr w:type="spellEnd"/>
            <w:r>
              <w:t xml:space="preserve"> </w:t>
            </w:r>
            <w:proofErr w:type="spellStart"/>
            <w:r>
              <w:t>proyek</w:t>
            </w:r>
            <w:proofErr w:type="spellEnd"/>
            <w:r>
              <w:t xml:space="preserve">, </w:t>
            </w:r>
            <w:proofErr w:type="spellStart"/>
            <w:r>
              <w:t>pengelolaan</w:t>
            </w:r>
            <w:proofErr w:type="spellEnd"/>
            <w:r>
              <w:t xml:space="preserve"> </w:t>
            </w:r>
            <w:proofErr w:type="spellStart"/>
            <w:r>
              <w:t>proyek</w:t>
            </w:r>
            <w:proofErr w:type="spellEnd"/>
            <w:r>
              <w:t xml:space="preserve"> (</w:t>
            </w:r>
            <w:proofErr w:type="spellStart"/>
            <w:r>
              <w:t>manajemen</w:t>
            </w:r>
            <w:proofErr w:type="spellEnd"/>
            <w:r>
              <w:t xml:space="preserve">), </w:t>
            </w:r>
            <w:proofErr w:type="spellStart"/>
            <w:r>
              <w:t>paket</w:t>
            </w:r>
            <w:proofErr w:type="spellEnd"/>
            <w:r>
              <w:t xml:space="preserve"> </w:t>
            </w:r>
            <w:proofErr w:type="spellStart"/>
            <w:r>
              <w:t>kerja</w:t>
            </w:r>
            <w:proofErr w:type="spellEnd"/>
            <w:r>
              <w:t xml:space="preserve"> dan </w:t>
            </w:r>
            <w:proofErr w:type="spellStart"/>
            <w:r>
              <w:t>jadwal</w:t>
            </w:r>
            <w:proofErr w:type="spellEnd"/>
            <w:r>
              <w:t xml:space="preserve">, dan </w:t>
            </w:r>
            <w:proofErr w:type="spellStart"/>
            <w:r>
              <w:t>penutup</w:t>
            </w:r>
            <w:proofErr w:type="spellEnd"/>
            <w:r>
              <w:t>.</w:t>
            </w:r>
          </w:p>
        </w:tc>
      </w:tr>
      <w:tr w:rsidR="00CC373F" w14:paraId="474002D6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D" w14:textId="77777777" w:rsidR="00CC373F" w:rsidRDefault="00B068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MoM-03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E" w14:textId="77777777" w:rsidR="00CC373F" w:rsidRDefault="00B068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i/>
              </w:rPr>
            </w:pPr>
            <w:r>
              <w:rPr>
                <w:i/>
              </w:rPr>
              <w:t>Minutes of Meeting</w:t>
            </w:r>
          </w:p>
        </w:tc>
        <w:tc>
          <w:tcPr>
            <w:tcW w:w="3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F" w14:textId="77777777" w:rsidR="00CC373F" w:rsidRDefault="00B068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proofErr w:type="spellStart"/>
            <w:r>
              <w:t>Dokumen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berisi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agenda </w:t>
            </w:r>
            <w:proofErr w:type="spellStart"/>
            <w:r>
              <w:t>pertemuan</w:t>
            </w:r>
            <w:proofErr w:type="spellEnd"/>
            <w:r>
              <w:t xml:space="preserve"> yang </w:t>
            </w:r>
            <w:proofErr w:type="spellStart"/>
            <w:r>
              <w:t>dilakukan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dosen</w:t>
            </w:r>
            <w:proofErr w:type="spellEnd"/>
            <w:r>
              <w:t xml:space="preserve"> </w:t>
            </w:r>
            <w:proofErr w:type="spellStart"/>
            <w:r>
              <w:t>pembimbing</w:t>
            </w:r>
            <w:proofErr w:type="spellEnd"/>
            <w:r>
              <w:t xml:space="preserve">. </w:t>
            </w:r>
          </w:p>
        </w:tc>
      </w:tr>
      <w:tr w:rsidR="00CC373F" w14:paraId="7DB99DEF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0" w14:textId="77777777" w:rsidR="00CC373F" w:rsidRDefault="00B068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LA-03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1" w14:textId="77777777" w:rsidR="00CC373F" w:rsidRDefault="00B068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i/>
              </w:rPr>
            </w:pPr>
            <w:r>
              <w:rPr>
                <w:i/>
              </w:rPr>
              <w:t>Log Activity</w:t>
            </w:r>
          </w:p>
        </w:tc>
        <w:tc>
          <w:tcPr>
            <w:tcW w:w="3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2" w14:textId="77777777" w:rsidR="00CC373F" w:rsidRDefault="00B068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proofErr w:type="spellStart"/>
            <w:r>
              <w:t>Dokumen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berisi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pertemuan</w:t>
            </w:r>
            <w:proofErr w:type="spellEnd"/>
            <w:r>
              <w:t xml:space="preserve"> </w:t>
            </w:r>
            <w:proofErr w:type="spellStart"/>
            <w:r>
              <w:lastRenderedPageBreak/>
              <w:t>kegiatan</w:t>
            </w:r>
            <w:proofErr w:type="spellEnd"/>
            <w:r>
              <w:t xml:space="preserve"> yang </w:t>
            </w:r>
            <w:proofErr w:type="spellStart"/>
            <w:r>
              <w:t>dilakukan</w:t>
            </w:r>
            <w:proofErr w:type="spellEnd"/>
            <w:r>
              <w:t xml:space="preserve"> oleh </w:t>
            </w:r>
            <w:proofErr w:type="spellStart"/>
            <w:r>
              <w:t>anggota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. </w:t>
            </w:r>
          </w:p>
        </w:tc>
      </w:tr>
      <w:tr w:rsidR="00CC373F" w14:paraId="54ECE3FE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3" w14:textId="77777777" w:rsidR="00CC373F" w:rsidRDefault="00B068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lastRenderedPageBreak/>
              <w:t>SDD-03</w:t>
            </w:r>
          </w:p>
        </w:tc>
        <w:tc>
          <w:tcPr>
            <w:tcW w:w="2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4" w14:textId="77777777" w:rsidR="00CC373F" w:rsidRDefault="00B068C5">
            <w:pPr>
              <w:widowControl w:val="0"/>
              <w:spacing w:after="120" w:line="276" w:lineRule="auto"/>
              <w:ind w:left="0" w:hanging="2"/>
              <w:rPr>
                <w:i/>
              </w:rPr>
            </w:pPr>
            <w:r>
              <w:rPr>
                <w:i/>
              </w:rPr>
              <w:t>Software Design</w:t>
            </w:r>
          </w:p>
          <w:p w14:paraId="00000125" w14:textId="77777777" w:rsidR="00CC373F" w:rsidRDefault="00B068C5">
            <w:pPr>
              <w:widowControl w:val="0"/>
              <w:spacing w:line="276" w:lineRule="auto"/>
              <w:ind w:left="0" w:hanging="2"/>
              <w:rPr>
                <w:i/>
              </w:rPr>
            </w:pPr>
            <w:r>
              <w:rPr>
                <w:i/>
              </w:rPr>
              <w:t>Document</w:t>
            </w:r>
          </w:p>
        </w:tc>
        <w:tc>
          <w:tcPr>
            <w:tcW w:w="3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6" w14:textId="77777777" w:rsidR="00CC373F" w:rsidRDefault="00B068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proofErr w:type="spellStart"/>
            <w:r>
              <w:t>Dokumen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berisi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desain</w:t>
            </w:r>
            <w:proofErr w:type="spellEnd"/>
            <w:r>
              <w:t xml:space="preserve"> </w:t>
            </w:r>
            <w:proofErr w:type="spellStart"/>
            <w:r>
              <w:t>arsitektur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spesifik</w:t>
            </w:r>
            <w:proofErr w:type="spellEnd"/>
            <w:r>
              <w:t xml:space="preserve">. </w:t>
            </w:r>
          </w:p>
        </w:tc>
      </w:tr>
      <w:tr w:rsidR="00CC373F" w14:paraId="1EF35F04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7" w14:textId="77777777" w:rsidR="00CC373F" w:rsidRDefault="00B068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SWT-03</w:t>
            </w:r>
          </w:p>
        </w:tc>
        <w:tc>
          <w:tcPr>
            <w:tcW w:w="2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8" w14:textId="77777777" w:rsidR="00CC373F" w:rsidRDefault="00B068C5">
            <w:pPr>
              <w:widowControl w:val="0"/>
              <w:spacing w:line="276" w:lineRule="auto"/>
              <w:ind w:left="0" w:hanging="2"/>
              <w:rPr>
                <w:i/>
              </w:rPr>
            </w:pPr>
            <w:r>
              <w:rPr>
                <w:i/>
              </w:rPr>
              <w:t>Software Technical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9" w14:textId="77777777" w:rsidR="00CC373F" w:rsidRDefault="00B068C5">
            <w:pPr>
              <w:widowControl w:val="0"/>
              <w:spacing w:line="276" w:lineRule="auto"/>
              <w:ind w:left="0" w:hanging="2"/>
            </w:pPr>
            <w:proofErr w:type="spellStart"/>
            <w:r>
              <w:t>Dokumen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berisi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deskripsi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dibangun</w:t>
            </w:r>
            <w:proofErr w:type="spellEnd"/>
            <w:r>
              <w:t xml:space="preserve">, </w:t>
            </w:r>
            <w:proofErr w:type="spellStart"/>
            <w:r>
              <w:t>kebutuhan</w:t>
            </w:r>
            <w:proofErr w:type="spellEnd"/>
            <w:r>
              <w:t xml:space="preserve"> data</w:t>
            </w:r>
            <w:r>
              <w:rPr>
                <w:i/>
              </w:rPr>
              <w:t xml:space="preserve">, </w:t>
            </w:r>
            <w:proofErr w:type="spellStart"/>
            <w:r>
              <w:t>desain</w:t>
            </w:r>
            <w:proofErr w:type="spellEnd"/>
            <w:r>
              <w:t xml:space="preserve">, dan </w:t>
            </w:r>
            <w:proofErr w:type="spellStart"/>
            <w:r>
              <w:t>pengujicobaan</w:t>
            </w:r>
            <w:proofErr w:type="spellEnd"/>
            <w:r>
              <w:t>.</w:t>
            </w:r>
          </w:p>
        </w:tc>
      </w:tr>
      <w:tr w:rsidR="00CC373F" w14:paraId="7990EAD3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A" w14:textId="77777777" w:rsidR="00CC373F" w:rsidRDefault="00B068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berbasis</w:t>
            </w:r>
            <w:proofErr w:type="spellEnd"/>
            <w:r>
              <w:t xml:space="preserve"> </w:t>
            </w:r>
            <w:r>
              <w:rPr>
                <w:i/>
              </w:rPr>
              <w:t xml:space="preserve">website </w:t>
            </w:r>
            <w:proofErr w:type="spellStart"/>
            <w:r>
              <w:t>penyetoran</w:t>
            </w:r>
            <w:proofErr w:type="spellEnd"/>
            <w:r>
              <w:t xml:space="preserve"> </w:t>
            </w:r>
            <w:proofErr w:type="spellStart"/>
            <w:r>
              <w:t>sampah</w:t>
            </w:r>
            <w:proofErr w:type="spellEnd"/>
            <w:r>
              <w:t xml:space="preserve"> di Bank </w:t>
            </w:r>
            <w:proofErr w:type="spellStart"/>
            <w:r>
              <w:t>Sampah</w:t>
            </w:r>
            <w:proofErr w:type="spellEnd"/>
            <w:r>
              <w:t xml:space="preserve"> </w:t>
            </w:r>
            <w:proofErr w:type="spellStart"/>
            <w:r>
              <w:t>Tarhilala</w:t>
            </w:r>
            <w:proofErr w:type="spellEnd"/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B" w14:textId="77777777" w:rsidR="00CC373F" w:rsidRDefault="00B068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proofErr w:type="spellStart"/>
            <w:r>
              <w:t>Produk</w:t>
            </w:r>
            <w:proofErr w:type="spellEnd"/>
          </w:p>
        </w:tc>
        <w:tc>
          <w:tcPr>
            <w:tcW w:w="3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C" w14:textId="77777777" w:rsidR="00CC373F" w:rsidRDefault="00B068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i/>
              </w:rPr>
              <w:t xml:space="preserve">Website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merupakan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akhir</w:t>
            </w:r>
            <w:proofErr w:type="spellEnd"/>
            <w:r>
              <w:t xml:space="preserve"> </w:t>
            </w:r>
            <w:proofErr w:type="spellStart"/>
            <w:r>
              <w:t>pengerjaan</w:t>
            </w:r>
            <w:proofErr w:type="spellEnd"/>
            <w:r>
              <w:t xml:space="preserve"> </w:t>
            </w:r>
            <w:proofErr w:type="spellStart"/>
            <w:r>
              <w:t>proyek</w:t>
            </w:r>
            <w:proofErr w:type="spellEnd"/>
            <w:r>
              <w:t xml:space="preserve">. </w:t>
            </w:r>
          </w:p>
        </w:tc>
      </w:tr>
    </w:tbl>
    <w:p w14:paraId="0000012D" w14:textId="77777777" w:rsidR="00CC373F" w:rsidRDefault="00CC373F">
      <w:pPr>
        <w:ind w:left="0" w:hanging="2"/>
      </w:pPr>
      <w:bookmarkStart w:id="36" w:name="_heading=h.z337ya" w:colFirst="0" w:colLast="0"/>
      <w:bookmarkEnd w:id="36"/>
    </w:p>
    <w:p w14:paraId="0000012E" w14:textId="77777777" w:rsidR="00CC373F" w:rsidRDefault="00B068C5">
      <w:pPr>
        <w:pStyle w:val="Heading1"/>
        <w:numPr>
          <w:ilvl w:val="0"/>
          <w:numId w:val="9"/>
        </w:numPr>
        <w:ind w:left="0" w:hanging="2"/>
      </w:pPr>
      <w:proofErr w:type="spellStart"/>
      <w:r>
        <w:lastRenderedPageBreak/>
        <w:t>Pengelolaan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(</w:t>
      </w:r>
      <w:proofErr w:type="spellStart"/>
      <w:r>
        <w:t>Manajemen</w:t>
      </w:r>
      <w:proofErr w:type="spellEnd"/>
      <w:r>
        <w:t>)</w:t>
      </w:r>
    </w:p>
    <w:p w14:paraId="0000012F" w14:textId="77777777" w:rsidR="00CC373F" w:rsidRDefault="00B068C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</w:pPr>
      <w:r>
        <w:t xml:space="preserve">Bab 3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yang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, </w:t>
      </w:r>
      <w:proofErr w:type="spellStart"/>
      <w:r>
        <w:t>alokasi</w:t>
      </w:r>
      <w:proofErr w:type="spellEnd"/>
      <w:r>
        <w:t xml:space="preserve"> </w:t>
      </w:r>
      <w:proofErr w:type="spellStart"/>
      <w:r>
        <w:t>personil</w:t>
      </w:r>
      <w:proofErr w:type="spellEnd"/>
      <w:r>
        <w:t xml:space="preserve">,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dan </w:t>
      </w:r>
      <w:proofErr w:type="spellStart"/>
      <w:r>
        <w:t>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, </w:t>
      </w:r>
      <w:proofErr w:type="spellStart"/>
      <w:r>
        <w:t>tujuan</w:t>
      </w:r>
      <w:proofErr w:type="spellEnd"/>
      <w:r>
        <w:t xml:space="preserve"> dan </w:t>
      </w:r>
      <w:proofErr w:type="spellStart"/>
      <w:r>
        <w:t>prioritas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, </w:t>
      </w:r>
      <w:proofErr w:type="spellStart"/>
      <w:r>
        <w:t>asumsi</w:t>
      </w:r>
      <w:proofErr w:type="spellEnd"/>
      <w:r>
        <w:t xml:space="preserve">, </w:t>
      </w:r>
      <w:proofErr w:type="spellStart"/>
      <w:r>
        <w:t>kebergantungan</w:t>
      </w:r>
      <w:proofErr w:type="spellEnd"/>
      <w:r>
        <w:t xml:space="preserve"> dan </w:t>
      </w:r>
      <w:proofErr w:type="spellStart"/>
      <w:r>
        <w:t>kendala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mekanisme</w:t>
      </w:r>
      <w:proofErr w:type="spellEnd"/>
      <w:r>
        <w:t xml:space="preserve"> </w:t>
      </w:r>
      <w:proofErr w:type="spellStart"/>
      <w:r>
        <w:t>pemanta</w:t>
      </w:r>
      <w:r>
        <w:t>uan</w:t>
      </w:r>
      <w:proofErr w:type="spellEnd"/>
      <w:r>
        <w:t xml:space="preserve"> dan </w:t>
      </w:r>
      <w:proofErr w:type="spellStart"/>
      <w:r>
        <w:t>pengendalian</w:t>
      </w:r>
      <w:proofErr w:type="spellEnd"/>
      <w:r>
        <w:t xml:space="preserve">. </w:t>
      </w:r>
    </w:p>
    <w:p w14:paraId="00000130" w14:textId="77777777" w:rsidR="00CC373F" w:rsidRDefault="00CC373F">
      <w:pPr>
        <w:ind w:left="0" w:hanging="2"/>
      </w:pPr>
      <w:bookmarkStart w:id="37" w:name="_heading=h.3j2qqm3" w:colFirst="0" w:colLast="0"/>
      <w:bookmarkEnd w:id="37"/>
    </w:p>
    <w:p w14:paraId="00000131" w14:textId="77777777" w:rsidR="00CC373F" w:rsidRDefault="00B068C5">
      <w:pPr>
        <w:pStyle w:val="Heading2"/>
        <w:numPr>
          <w:ilvl w:val="1"/>
          <w:numId w:val="9"/>
        </w:numPr>
        <w:ind w:left="0" w:hanging="2"/>
      </w:pPr>
      <w:proofErr w:type="spellStart"/>
      <w:r>
        <w:t>Struktur</w:t>
      </w:r>
      <w:proofErr w:type="spellEnd"/>
      <w:r>
        <w:t xml:space="preserve"> </w:t>
      </w:r>
      <w:proofErr w:type="spellStart"/>
      <w:r>
        <w:t>Organisasi</w:t>
      </w:r>
      <w:proofErr w:type="spellEnd"/>
    </w:p>
    <w:p w14:paraId="00000132" w14:textId="77777777" w:rsidR="00CC373F" w:rsidRDefault="00B068C5">
      <w:pPr>
        <w:ind w:left="0" w:hanging="2"/>
      </w:pPr>
      <w:bookmarkStart w:id="38" w:name="_heading=h.1y810tw" w:colFirst="0" w:colLast="0"/>
      <w:bookmarkEnd w:id="38"/>
      <w:proofErr w:type="spellStart"/>
      <w:r>
        <w:t>Struktur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Akhir 1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</w:p>
    <w:p w14:paraId="00000133" w14:textId="77777777" w:rsidR="00CC373F" w:rsidRDefault="00CC373F">
      <w:pPr>
        <w:ind w:left="0" w:hanging="2"/>
      </w:pPr>
    </w:p>
    <w:p w14:paraId="00000134" w14:textId="77777777" w:rsidR="00CC373F" w:rsidRDefault="00B068C5">
      <w:pPr>
        <w:ind w:left="0" w:hanging="2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1587500</wp:posOffset>
                </wp:positionH>
                <wp:positionV relativeFrom="paragraph">
                  <wp:posOffset>12700</wp:posOffset>
                </wp:positionV>
                <wp:extent cx="2322781" cy="518013"/>
                <wp:effectExtent l="0" t="0" r="0" b="0"/>
                <wp:wrapNone/>
                <wp:docPr id="1032" name="Rectangle 10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89372" y="3525756"/>
                          <a:ext cx="2313256" cy="508488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3E7FCD"/>
                            </a:gs>
                            <a:gs pos="100000">
                              <a:srgbClr val="96C0FF"/>
                            </a:gs>
                          </a:gsLst>
                          <a:lin ang="16200000" scaled="0"/>
                        </a:gradFill>
                        <a:ln w="9525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1CB415D" w14:textId="77777777" w:rsidR="00CC373F" w:rsidRDefault="00B068C5">
                            <w:pPr>
                              <w:spacing w:line="240" w:lineRule="auto"/>
                              <w:ind w:left="0" w:hanging="2"/>
                              <w:jc w:val="center"/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Koordinator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PA 1</w:t>
                            </w:r>
                          </w:p>
                          <w:p w14:paraId="0D975FF6" w14:textId="77777777" w:rsidR="00CC373F" w:rsidRDefault="00B068C5">
                            <w:pPr>
                              <w:spacing w:line="240" w:lineRule="auto"/>
                              <w:ind w:left="0" w:hanging="2"/>
                              <w:jc w:val="center"/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Hernawati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Samosir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, SST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.,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M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>.Kom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32" o:spid="_x0000_s1026" style="position:absolute;left:0;text-align:left;margin-left:125pt;margin-top:1pt;width:182.9pt;height:40.8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" fillcolor="#3e7fcd" strokecolor="#4a7dba">
                <v:fill color2="#96c0ff" angle="180" focus="100%" type="gradient">
                  <o:fill v:ext="view" type="gradientUnscaled"/>
                </v:fill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21CB415D" w14:textId="77777777" w:rsidR="00CC373F" w:rsidRDefault="00B068C5">
                      <w:pPr>
                        <w:spacing w:line="240" w:lineRule="auto"/>
                        <w:ind w:left="0" w:hanging="2"/>
                        <w:jc w:val="center"/>
                      </w:pPr>
                      <w:proofErr w:type="spellStart"/>
                      <w:r>
                        <w:rPr>
                          <w:color w:val="000000"/>
                        </w:rPr>
                        <w:t>Koordinator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PA 1</w:t>
                      </w:r>
                    </w:p>
                    <w:p w14:paraId="0D975FF6" w14:textId="77777777" w:rsidR="00CC373F" w:rsidRDefault="00B068C5">
                      <w:pPr>
                        <w:spacing w:line="240" w:lineRule="auto"/>
                        <w:ind w:left="0" w:hanging="2"/>
                        <w:jc w:val="center"/>
                      </w:pPr>
                      <w:proofErr w:type="spellStart"/>
                      <w:r>
                        <w:rPr>
                          <w:color w:val="000000"/>
                        </w:rPr>
                        <w:t>Hernawati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Samosir</w:t>
                      </w:r>
                      <w:proofErr w:type="spellEnd"/>
                      <w:r>
                        <w:rPr>
                          <w:color w:val="000000"/>
                        </w:rPr>
                        <w:t>, SST</w:t>
                      </w:r>
                      <w:proofErr w:type="gramStart"/>
                      <w:r>
                        <w:rPr>
                          <w:color w:val="000000"/>
                        </w:rPr>
                        <w:t>.,</w:t>
                      </w:r>
                      <w:proofErr w:type="spellStart"/>
                      <w:r>
                        <w:rPr>
                          <w:color w:val="000000"/>
                        </w:rPr>
                        <w:t>M</w:t>
                      </w:r>
                      <w:proofErr w:type="gramEnd"/>
                      <w:r>
                        <w:rPr>
                          <w:color w:val="000000"/>
                        </w:rPr>
                        <w:t>.Kom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00000135" w14:textId="77777777" w:rsidR="00CC373F" w:rsidRDefault="00CC373F">
      <w:pPr>
        <w:ind w:left="0" w:hanging="2"/>
        <w:jc w:val="center"/>
      </w:pPr>
    </w:p>
    <w:p w14:paraId="00000136" w14:textId="77777777" w:rsidR="00CC373F" w:rsidRDefault="00CC373F">
      <w:pPr>
        <w:ind w:left="0" w:hanging="2"/>
        <w:jc w:val="center"/>
      </w:pPr>
    </w:p>
    <w:p w14:paraId="00000137" w14:textId="77777777" w:rsidR="00CC373F" w:rsidRDefault="00B068C5">
      <w:pPr>
        <w:ind w:left="0" w:hanging="2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12700</wp:posOffset>
                </wp:positionV>
                <wp:extent cx="0" cy="259679"/>
                <wp:effectExtent l="0" t="0" r="0" b="0"/>
                <wp:wrapNone/>
                <wp:docPr id="1040" name="Straight Arrow Connector 10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50161"/>
                          <a:ext cx="0" cy="259679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2743200</wp:posOffset>
                </wp:positionH>
                <wp:positionV relativeFrom="paragraph">
                  <wp:posOffset>12700</wp:posOffset>
                </wp:positionV>
                <wp:extent cx="0" cy="259679"/>
                <wp:effectExtent b="0" l="0" r="0" t="0"/>
                <wp:wrapNone/>
                <wp:docPr id="104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25967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0000138" w14:textId="77777777" w:rsidR="00CC373F" w:rsidRDefault="00B068C5">
      <w:pPr>
        <w:ind w:left="0" w:hanging="2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posOffset>1117600</wp:posOffset>
                </wp:positionH>
                <wp:positionV relativeFrom="paragraph">
                  <wp:posOffset>76200</wp:posOffset>
                </wp:positionV>
                <wp:extent cx="1381" cy="105155"/>
                <wp:effectExtent l="0" t="0" r="0" b="0"/>
                <wp:wrapNone/>
                <wp:docPr id="1044" name="Straight Arrow Connector 10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5345310" y="3727423"/>
                          <a:ext cx="1381" cy="10515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1117600</wp:posOffset>
                </wp:positionH>
                <wp:positionV relativeFrom="paragraph">
                  <wp:posOffset>76200</wp:posOffset>
                </wp:positionV>
                <wp:extent cx="1381" cy="105155"/>
                <wp:effectExtent b="0" l="0" r="0" t="0"/>
                <wp:wrapNone/>
                <wp:docPr id="1044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1" cy="1051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column">
                  <wp:posOffset>4368800</wp:posOffset>
                </wp:positionH>
                <wp:positionV relativeFrom="paragraph">
                  <wp:posOffset>88900</wp:posOffset>
                </wp:positionV>
                <wp:extent cx="4144" cy="95584"/>
                <wp:effectExtent l="0" t="0" r="0" b="0"/>
                <wp:wrapNone/>
                <wp:docPr id="1045" name="Straight Arrow Connector 10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343928" y="3732208"/>
                          <a:ext cx="4144" cy="95584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4368800</wp:posOffset>
                </wp:positionH>
                <wp:positionV relativeFrom="paragraph">
                  <wp:posOffset>88900</wp:posOffset>
                </wp:positionV>
                <wp:extent cx="4144" cy="95584"/>
                <wp:effectExtent b="0" l="0" r="0" t="0"/>
                <wp:wrapNone/>
                <wp:docPr id="1045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44" cy="9558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>
                <wp:simplePos x="0" y="0"/>
                <wp:positionH relativeFrom="column">
                  <wp:posOffset>1117600</wp:posOffset>
                </wp:positionH>
                <wp:positionV relativeFrom="paragraph">
                  <wp:posOffset>76200</wp:posOffset>
                </wp:positionV>
                <wp:extent cx="3264648" cy="23647"/>
                <wp:effectExtent l="0" t="0" r="0" b="0"/>
                <wp:wrapNone/>
                <wp:docPr id="1036" name="Straight Arrow Connector 10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718439" y="3772939"/>
                          <a:ext cx="3255123" cy="14122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1117600</wp:posOffset>
                </wp:positionH>
                <wp:positionV relativeFrom="paragraph">
                  <wp:posOffset>76200</wp:posOffset>
                </wp:positionV>
                <wp:extent cx="3264648" cy="23647"/>
                <wp:effectExtent b="0" l="0" r="0" t="0"/>
                <wp:wrapNone/>
                <wp:docPr id="103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64648" cy="2364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0000139" w14:textId="77777777" w:rsidR="00CC373F" w:rsidRDefault="00B068C5">
      <w:pPr>
        <w:ind w:left="0" w:hanging="2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12700</wp:posOffset>
                </wp:positionV>
                <wp:extent cx="2301680" cy="517525"/>
                <wp:effectExtent l="0" t="0" r="0" b="0"/>
                <wp:wrapNone/>
                <wp:docPr id="1048" name="Rectangle 10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99923" y="3526000"/>
                          <a:ext cx="2292155" cy="5080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3E7FCD"/>
                            </a:gs>
                            <a:gs pos="100000">
                              <a:srgbClr val="96C0FF"/>
                            </a:gs>
                          </a:gsLst>
                          <a:lin ang="16200000" scaled="0"/>
                        </a:gradFill>
                        <a:ln w="9525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1DFD8E5" w14:textId="77777777" w:rsidR="00CC373F" w:rsidRDefault="00B068C5">
                            <w:pPr>
                              <w:spacing w:line="240" w:lineRule="auto"/>
                              <w:ind w:left="0" w:hanging="2"/>
                              <w:jc w:val="center"/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Tegar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Arifin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Prasetyo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, S.Si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.,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M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>.Si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48" o:spid="_x0000_s1027" style="position:absolute;left:0;text-align:left;margin-left:0;margin-top:1pt;width:181.25pt;height:40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" fillcolor="#3e7fcd" strokecolor="#4a7dba">
                <v:fill color2="#96c0ff" angle="180" focus="100%" type="gradient">
                  <o:fill v:ext="view" type="gradientUnscaled"/>
                </v:fill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1DFD8E5" w14:textId="77777777" w:rsidR="00CC373F" w:rsidRDefault="00B068C5">
                      <w:pPr>
                        <w:spacing w:line="240" w:lineRule="auto"/>
                        <w:ind w:left="0" w:hanging="2"/>
                        <w:jc w:val="center"/>
                      </w:pPr>
                      <w:proofErr w:type="spellStart"/>
                      <w:r>
                        <w:rPr>
                          <w:color w:val="000000"/>
                        </w:rPr>
                        <w:t>Tegar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Arifin </w:t>
                      </w:r>
                      <w:proofErr w:type="spellStart"/>
                      <w:r>
                        <w:rPr>
                          <w:color w:val="000000"/>
                        </w:rPr>
                        <w:t>Prasetyo</w:t>
                      </w:r>
                      <w:proofErr w:type="spellEnd"/>
                      <w:r>
                        <w:rPr>
                          <w:color w:val="000000"/>
                        </w:rPr>
                        <w:t>, S.Si</w:t>
                      </w:r>
                      <w:proofErr w:type="gramStart"/>
                      <w:r>
                        <w:rPr>
                          <w:color w:val="000000"/>
                        </w:rPr>
                        <w:t>.,</w:t>
                      </w:r>
                      <w:proofErr w:type="spellStart"/>
                      <w:r>
                        <w:rPr>
                          <w:color w:val="000000"/>
                        </w:rPr>
                        <w:t>M</w:t>
                      </w:r>
                      <w:proofErr w:type="gramEnd"/>
                      <w:r>
                        <w:rPr>
                          <w:color w:val="000000"/>
                        </w:rPr>
                        <w:t>.Si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>
                <wp:simplePos x="0" y="0"/>
                <wp:positionH relativeFrom="column">
                  <wp:posOffset>3213100</wp:posOffset>
                </wp:positionH>
                <wp:positionV relativeFrom="paragraph">
                  <wp:posOffset>25400</wp:posOffset>
                </wp:positionV>
                <wp:extent cx="2301680" cy="517525"/>
                <wp:effectExtent l="0" t="0" r="0" b="0"/>
                <wp:wrapNone/>
                <wp:docPr id="1037" name="Rectangle 10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99923" y="3526000"/>
                          <a:ext cx="2292155" cy="5080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3E7FCD"/>
                            </a:gs>
                            <a:gs pos="100000">
                              <a:srgbClr val="96C0FF"/>
                            </a:gs>
                          </a:gsLst>
                          <a:lin ang="16200000" scaled="0"/>
                        </a:gradFill>
                        <a:ln w="9525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1ADAA81" w14:textId="77777777" w:rsidR="00CC373F" w:rsidRDefault="00B068C5">
                            <w:pPr>
                              <w:spacing w:line="240" w:lineRule="auto"/>
                              <w:ind w:left="0" w:hanging="2"/>
                              <w:jc w:val="center"/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Dosen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Penguji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37" o:spid="_x0000_s1028" style="position:absolute;left:0;text-align:left;margin-left:253pt;margin-top:2pt;width:181.25pt;height:40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" fillcolor="#3e7fcd" strokecolor="#4a7dba">
                <v:fill color2="#96c0ff" angle="180" focus="100%" type="gradient">
                  <o:fill v:ext="view" type="gradientUnscaled"/>
                </v:fill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31ADAA81" w14:textId="77777777" w:rsidR="00CC373F" w:rsidRDefault="00B068C5">
                      <w:pPr>
                        <w:spacing w:line="240" w:lineRule="auto"/>
                        <w:ind w:left="0" w:hanging="2"/>
                        <w:jc w:val="center"/>
                      </w:pPr>
                      <w:proofErr w:type="spellStart"/>
                      <w:r>
                        <w:rPr>
                          <w:color w:val="000000"/>
                        </w:rPr>
                        <w:t>Dosen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Penguji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0000013A" w14:textId="77777777" w:rsidR="00CC373F" w:rsidRDefault="00B068C5">
      <w:pPr>
        <w:ind w:left="0" w:hanging="2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>
                <wp:simplePos x="0" y="0"/>
                <wp:positionH relativeFrom="column">
                  <wp:posOffset>2755900</wp:posOffset>
                </wp:positionH>
                <wp:positionV relativeFrom="paragraph">
                  <wp:posOffset>0</wp:posOffset>
                </wp:positionV>
                <wp:extent cx="3886" cy="629459"/>
                <wp:effectExtent l="0" t="0" r="0" b="0"/>
                <wp:wrapNone/>
                <wp:docPr id="1035" name="Straight Arrow Connector 10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344057" y="3465271"/>
                          <a:ext cx="3886" cy="629459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2755900</wp:posOffset>
                </wp:positionH>
                <wp:positionV relativeFrom="paragraph">
                  <wp:posOffset>0</wp:posOffset>
                </wp:positionV>
                <wp:extent cx="3886" cy="629459"/>
                <wp:effectExtent b="0" l="0" r="0" t="0"/>
                <wp:wrapNone/>
                <wp:docPr id="103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86" cy="62945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>
                <wp:simplePos x="0" y="0"/>
                <wp:positionH relativeFrom="column">
                  <wp:posOffset>2349500</wp:posOffset>
                </wp:positionH>
                <wp:positionV relativeFrom="paragraph">
                  <wp:posOffset>0</wp:posOffset>
                </wp:positionV>
                <wp:extent cx="0" cy="12700"/>
                <wp:effectExtent l="0" t="0" r="0" b="0"/>
                <wp:wrapNone/>
                <wp:docPr id="1043" name="Straight Arrow Connector 10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946770" y="3780000"/>
                          <a:ext cx="79846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2349500</wp:posOffset>
                </wp:positionH>
                <wp:positionV relativeFrom="paragraph">
                  <wp:posOffset>0</wp:posOffset>
                </wp:positionV>
                <wp:extent cx="0" cy="12700"/>
                <wp:effectExtent b="0" l="0" r="0" t="0"/>
                <wp:wrapNone/>
                <wp:docPr id="1043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000013B" w14:textId="77777777" w:rsidR="00CC373F" w:rsidRDefault="00CC373F">
      <w:pPr>
        <w:ind w:left="0" w:hanging="2"/>
        <w:jc w:val="center"/>
      </w:pPr>
    </w:p>
    <w:p w14:paraId="0000013C" w14:textId="77777777" w:rsidR="00CC373F" w:rsidRDefault="00CC373F">
      <w:pPr>
        <w:ind w:left="0" w:hanging="2"/>
        <w:jc w:val="center"/>
      </w:pPr>
    </w:p>
    <w:p w14:paraId="0000013D" w14:textId="77777777" w:rsidR="00CC373F" w:rsidRDefault="00B068C5">
      <w:pPr>
        <w:ind w:left="0" w:hanging="2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>
                <wp:simplePos x="0" y="0"/>
                <wp:positionH relativeFrom="column">
                  <wp:posOffset>-228599</wp:posOffset>
                </wp:positionH>
                <wp:positionV relativeFrom="paragraph">
                  <wp:posOffset>190500</wp:posOffset>
                </wp:positionV>
                <wp:extent cx="1415415" cy="299964"/>
                <wp:effectExtent l="0" t="0" r="0" b="0"/>
                <wp:wrapNone/>
                <wp:docPr id="1038" name="Rectangle 10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43055" y="3634781"/>
                          <a:ext cx="1405890" cy="290439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3E7FCD"/>
                            </a:gs>
                            <a:gs pos="100000">
                              <a:srgbClr val="96C0FF"/>
                            </a:gs>
                          </a:gsLst>
                          <a:lin ang="16200000" scaled="0"/>
                        </a:gradFill>
                        <a:ln w="9525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7B7A3CA" w14:textId="77777777" w:rsidR="00CC373F" w:rsidRDefault="00B068C5">
                            <w:pPr>
                              <w:spacing w:line="240" w:lineRule="auto"/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 xml:space="preserve">Horas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Sidabalok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38" o:spid="_x0000_s1029" style="position:absolute;left:0;text-align:left;margin-left:-18pt;margin-top:15pt;width:111.45pt;height:23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" fillcolor="#3e7fcd" strokecolor="#4a7dba">
                <v:fill color2="#96c0ff" angle="180" focus="100%" type="gradient">
                  <o:fill v:ext="view" type="gradientUnscaled"/>
                </v:fill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37B7A3CA" w14:textId="77777777" w:rsidR="00CC373F" w:rsidRDefault="00B068C5">
                      <w:pPr>
                        <w:spacing w:line="240" w:lineRule="auto"/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 xml:space="preserve">Horas </w:t>
                      </w:r>
                      <w:proofErr w:type="spellStart"/>
                      <w:r>
                        <w:rPr>
                          <w:color w:val="000000"/>
                        </w:rPr>
                        <w:t>Sidabalok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hidden="0" allowOverlap="1">
                <wp:simplePos x="0" y="0"/>
                <wp:positionH relativeFrom="column">
                  <wp:posOffset>431800</wp:posOffset>
                </wp:positionH>
                <wp:positionV relativeFrom="paragraph">
                  <wp:posOffset>101600</wp:posOffset>
                </wp:positionV>
                <wp:extent cx="0" cy="95614"/>
                <wp:effectExtent l="0" t="0" r="0" b="0"/>
                <wp:wrapNone/>
                <wp:docPr id="1034" name="Straight Arrow Connector 10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346000" y="3732193"/>
                          <a:ext cx="0" cy="95614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431800</wp:posOffset>
                </wp:positionH>
                <wp:positionV relativeFrom="paragraph">
                  <wp:posOffset>101600</wp:posOffset>
                </wp:positionV>
                <wp:extent cx="0" cy="95614"/>
                <wp:effectExtent b="0" l="0" r="0" t="0"/>
                <wp:wrapNone/>
                <wp:docPr id="103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561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hidden="0" allowOverlap="1">
                <wp:simplePos x="0" y="0"/>
                <wp:positionH relativeFrom="column">
                  <wp:posOffset>2044700</wp:posOffset>
                </wp:positionH>
                <wp:positionV relativeFrom="paragraph">
                  <wp:posOffset>101600</wp:posOffset>
                </wp:positionV>
                <wp:extent cx="0" cy="95614"/>
                <wp:effectExtent l="0" t="0" r="0" b="0"/>
                <wp:wrapNone/>
                <wp:docPr id="1039" name="Straight Arrow Connector 10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346000" y="3732193"/>
                          <a:ext cx="0" cy="95614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2044700</wp:posOffset>
                </wp:positionH>
                <wp:positionV relativeFrom="paragraph">
                  <wp:posOffset>101600</wp:posOffset>
                </wp:positionV>
                <wp:extent cx="0" cy="95614"/>
                <wp:effectExtent b="0" l="0" r="0" t="0"/>
                <wp:wrapNone/>
                <wp:docPr id="103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561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hidden="0" allowOverlap="1">
                <wp:simplePos x="0" y="0"/>
                <wp:positionH relativeFrom="column">
                  <wp:posOffset>3568700</wp:posOffset>
                </wp:positionH>
                <wp:positionV relativeFrom="paragraph">
                  <wp:posOffset>101600</wp:posOffset>
                </wp:positionV>
                <wp:extent cx="0" cy="95614"/>
                <wp:effectExtent l="0" t="0" r="0" b="0"/>
                <wp:wrapNone/>
                <wp:docPr id="1033" name="Straight Arrow Connector 10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346000" y="3732193"/>
                          <a:ext cx="0" cy="95614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3568700</wp:posOffset>
                </wp:positionH>
                <wp:positionV relativeFrom="paragraph">
                  <wp:posOffset>101600</wp:posOffset>
                </wp:positionV>
                <wp:extent cx="0" cy="95614"/>
                <wp:effectExtent b="0" l="0" r="0" t="0"/>
                <wp:wrapNone/>
                <wp:docPr id="103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561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hidden="0" allowOverlap="1">
                <wp:simplePos x="0" y="0"/>
                <wp:positionH relativeFrom="column">
                  <wp:posOffset>5092700</wp:posOffset>
                </wp:positionH>
                <wp:positionV relativeFrom="paragraph">
                  <wp:posOffset>101600</wp:posOffset>
                </wp:positionV>
                <wp:extent cx="0" cy="95614"/>
                <wp:effectExtent l="0" t="0" r="0" b="0"/>
                <wp:wrapNone/>
                <wp:docPr id="1046" name="Straight Arrow Connector 10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346000" y="3732193"/>
                          <a:ext cx="0" cy="95614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5092700</wp:posOffset>
                </wp:positionH>
                <wp:positionV relativeFrom="paragraph">
                  <wp:posOffset>101600</wp:posOffset>
                </wp:positionV>
                <wp:extent cx="0" cy="95614"/>
                <wp:effectExtent b="0" l="0" r="0" t="0"/>
                <wp:wrapNone/>
                <wp:docPr id="1046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561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hidden="0" allowOverlap="1">
                <wp:simplePos x="0" y="0"/>
                <wp:positionH relativeFrom="column">
                  <wp:posOffset>444500</wp:posOffset>
                </wp:positionH>
                <wp:positionV relativeFrom="paragraph">
                  <wp:posOffset>88900</wp:posOffset>
                </wp:positionV>
                <wp:extent cx="2590" cy="12700"/>
                <wp:effectExtent l="0" t="0" r="0" b="0"/>
                <wp:wrapNone/>
                <wp:docPr id="1049" name="Straight Arrow Connector 10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015964" y="3778705"/>
                          <a:ext cx="4660072" cy="25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444500</wp:posOffset>
                </wp:positionH>
                <wp:positionV relativeFrom="paragraph">
                  <wp:posOffset>88900</wp:posOffset>
                </wp:positionV>
                <wp:extent cx="2590" cy="12700"/>
                <wp:effectExtent b="0" l="0" r="0" t="0"/>
                <wp:wrapNone/>
                <wp:docPr id="1049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9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000013E" w14:textId="77777777" w:rsidR="00CC373F" w:rsidRDefault="00B068C5">
      <w:pPr>
        <w:ind w:left="0" w:hanging="2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hidden="0" allowOverlap="1">
                <wp:simplePos x="0" y="0"/>
                <wp:positionH relativeFrom="column">
                  <wp:posOffset>1282700</wp:posOffset>
                </wp:positionH>
                <wp:positionV relativeFrom="paragraph">
                  <wp:posOffset>12700</wp:posOffset>
                </wp:positionV>
                <wp:extent cx="1415415" cy="299964"/>
                <wp:effectExtent l="0" t="0" r="0" b="0"/>
                <wp:wrapNone/>
                <wp:docPr id="1047" name="Rectangle 10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43055" y="3634781"/>
                          <a:ext cx="1405890" cy="290439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3E7FCD"/>
                            </a:gs>
                            <a:gs pos="100000">
                              <a:srgbClr val="96C0FF"/>
                            </a:gs>
                          </a:gsLst>
                          <a:lin ang="16200000" scaled="0"/>
                        </a:gradFill>
                        <a:ln w="9525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767D38A" w14:textId="77777777" w:rsidR="00CC373F" w:rsidRDefault="00B068C5">
                            <w:pPr>
                              <w:spacing w:line="240" w:lineRule="auto"/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 xml:space="preserve">Hagai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Sianturi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47" o:spid="_x0000_s1030" style="position:absolute;left:0;text-align:left;margin-left:101pt;margin-top:1pt;width:111.45pt;height:23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" fillcolor="#3e7fcd" strokecolor="#4a7dba">
                <v:fill color2="#96c0ff" angle="180" focus="100%" type="gradient">
                  <o:fill v:ext="view" type="gradientUnscaled"/>
                </v:fill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2767D38A" w14:textId="77777777" w:rsidR="00CC373F" w:rsidRDefault="00B068C5">
                      <w:pPr>
                        <w:spacing w:line="240" w:lineRule="auto"/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 xml:space="preserve">Hagai </w:t>
                      </w:r>
                      <w:proofErr w:type="spellStart"/>
                      <w:r>
                        <w:rPr>
                          <w:color w:val="000000"/>
                        </w:rPr>
                        <w:t>Sianturi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hidden="0" allowOverlap="1">
                <wp:simplePos x="0" y="0"/>
                <wp:positionH relativeFrom="column">
                  <wp:posOffset>2819400</wp:posOffset>
                </wp:positionH>
                <wp:positionV relativeFrom="paragraph">
                  <wp:posOffset>12700</wp:posOffset>
                </wp:positionV>
                <wp:extent cx="1415415" cy="299964"/>
                <wp:effectExtent l="0" t="0" r="0" b="0"/>
                <wp:wrapNone/>
                <wp:docPr id="1041" name="Rectangle 10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43055" y="3634781"/>
                          <a:ext cx="1405890" cy="290439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3E7FCD"/>
                            </a:gs>
                            <a:gs pos="100000">
                              <a:srgbClr val="96C0FF"/>
                            </a:gs>
                          </a:gsLst>
                          <a:lin ang="16200000" scaled="0"/>
                        </a:gradFill>
                        <a:ln w="9525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515F8F0" w14:textId="77777777" w:rsidR="00CC373F" w:rsidRDefault="00B068C5">
                            <w:pPr>
                              <w:spacing w:line="240" w:lineRule="auto"/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 xml:space="preserve">Maria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Sibarani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41" o:spid="_x0000_s1031" style="position:absolute;left:0;text-align:left;margin-left:222pt;margin-top:1pt;width:111.45pt;height:23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" fillcolor="#3e7fcd" strokecolor="#4a7dba">
                <v:fill color2="#96c0ff" angle="180" focus="100%" type="gradient">
                  <o:fill v:ext="view" type="gradientUnscaled"/>
                </v:fill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1515F8F0" w14:textId="77777777" w:rsidR="00CC373F" w:rsidRDefault="00B068C5">
                      <w:pPr>
                        <w:spacing w:line="240" w:lineRule="auto"/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 xml:space="preserve">Maria </w:t>
                      </w:r>
                      <w:proofErr w:type="spellStart"/>
                      <w:r>
                        <w:rPr>
                          <w:color w:val="000000"/>
                        </w:rPr>
                        <w:t>Sibarani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hidden="0" allowOverlap="1">
                <wp:simplePos x="0" y="0"/>
                <wp:positionH relativeFrom="column">
                  <wp:posOffset>4343400</wp:posOffset>
                </wp:positionH>
                <wp:positionV relativeFrom="paragraph">
                  <wp:posOffset>12700</wp:posOffset>
                </wp:positionV>
                <wp:extent cx="1415415" cy="299964"/>
                <wp:effectExtent l="0" t="0" r="0" b="0"/>
                <wp:wrapNone/>
                <wp:docPr id="1042" name="Rectangle 10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43055" y="3634781"/>
                          <a:ext cx="1405890" cy="290439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3E7FCD"/>
                            </a:gs>
                            <a:gs pos="100000">
                              <a:srgbClr val="96C0FF"/>
                            </a:gs>
                          </a:gsLst>
                          <a:lin ang="16200000" scaled="0"/>
                        </a:gradFill>
                        <a:ln w="9525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FD14F03" w14:textId="77777777" w:rsidR="00CC373F" w:rsidRDefault="00B068C5">
                            <w:pPr>
                              <w:spacing w:line="240" w:lineRule="auto"/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 xml:space="preserve">Immanuel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Pardede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42" o:spid="_x0000_s1032" style="position:absolute;left:0;text-align:left;margin-left:342pt;margin-top:1pt;width:111.45pt;height:23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" fillcolor="#3e7fcd" strokecolor="#4a7dba">
                <v:fill color2="#96c0ff" angle="180" focus="100%" type="gradient">
                  <o:fill v:ext="view" type="gradientUnscaled"/>
                </v:fill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6FD14F03" w14:textId="77777777" w:rsidR="00CC373F" w:rsidRDefault="00B068C5">
                      <w:pPr>
                        <w:spacing w:line="240" w:lineRule="auto"/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 xml:space="preserve">Immanuel </w:t>
                      </w:r>
                      <w:proofErr w:type="spellStart"/>
                      <w:r>
                        <w:rPr>
                          <w:color w:val="000000"/>
                        </w:rPr>
                        <w:t>Pardede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0000013F" w14:textId="77777777" w:rsidR="00CC373F" w:rsidRDefault="00CC373F">
      <w:pPr>
        <w:ind w:left="0" w:hanging="2"/>
        <w:jc w:val="center"/>
      </w:pPr>
    </w:p>
    <w:p w14:paraId="00000140" w14:textId="77777777" w:rsidR="00CC373F" w:rsidRDefault="00CC373F">
      <w:pPr>
        <w:ind w:left="0" w:hanging="2"/>
      </w:pPr>
    </w:p>
    <w:p w14:paraId="00000141" w14:textId="7D325F24" w:rsidR="00CC373F" w:rsidRDefault="00B068C5" w:rsidP="006935F2">
      <w:pPr>
        <w:pStyle w:val="Heading3"/>
        <w:numPr>
          <w:ilvl w:val="0"/>
          <w:numId w:val="0"/>
        </w:numPr>
        <w:jc w:val="center"/>
        <w:rPr>
          <w:rFonts w:ascii="Times New Roman" w:hAnsi="Times New Roman"/>
          <w:sz w:val="22"/>
          <w:szCs w:val="22"/>
        </w:rPr>
      </w:pPr>
      <w:bookmarkStart w:id="39" w:name="_heading=h.gxx4xcjj9sdu" w:colFirst="0" w:colLast="0"/>
      <w:bookmarkEnd w:id="39"/>
      <w:r>
        <w:rPr>
          <w:rFonts w:ascii="Times New Roman" w:hAnsi="Times New Roman"/>
          <w:sz w:val="22"/>
          <w:szCs w:val="22"/>
        </w:rPr>
        <w:t xml:space="preserve">Gambar 1. </w:t>
      </w:r>
      <w:proofErr w:type="spellStart"/>
      <w:r>
        <w:rPr>
          <w:rFonts w:ascii="Times New Roman" w:hAnsi="Times New Roman"/>
          <w:sz w:val="22"/>
          <w:szCs w:val="22"/>
        </w:rPr>
        <w:t>Struktur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Organisasi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Pelaksanaan</w:t>
      </w:r>
      <w:proofErr w:type="spellEnd"/>
    </w:p>
    <w:p w14:paraId="00000142" w14:textId="77777777" w:rsidR="00CC373F" w:rsidRDefault="00B068C5">
      <w:pPr>
        <w:pStyle w:val="Heading2"/>
        <w:numPr>
          <w:ilvl w:val="1"/>
          <w:numId w:val="9"/>
        </w:numPr>
        <w:ind w:left="0" w:hanging="2"/>
      </w:pPr>
      <w:proofErr w:type="spellStart"/>
      <w:r>
        <w:t>Alokasi</w:t>
      </w:r>
      <w:proofErr w:type="spellEnd"/>
      <w:r>
        <w:t xml:space="preserve"> </w:t>
      </w:r>
      <w:proofErr w:type="spellStart"/>
      <w:r>
        <w:t>Personil</w:t>
      </w:r>
      <w:proofErr w:type="spellEnd"/>
      <w:r>
        <w:t xml:space="preserve">,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dan </w:t>
      </w:r>
      <w:proofErr w:type="spellStart"/>
      <w:r>
        <w:t>Tanggung</w:t>
      </w:r>
      <w:proofErr w:type="spellEnd"/>
      <w:r>
        <w:t xml:space="preserve"> Jawab</w:t>
      </w:r>
    </w:p>
    <w:p w14:paraId="00000143" w14:textId="77777777" w:rsidR="00CC373F" w:rsidRDefault="00B068C5">
      <w:pPr>
        <w:spacing w:before="240" w:after="240" w:line="360" w:lineRule="auto"/>
        <w:ind w:left="0" w:hanging="2"/>
        <w:jc w:val="both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PA 1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lain yang </w:t>
      </w:r>
      <w:proofErr w:type="spellStart"/>
      <w:r>
        <w:t>terlibat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1.</w:t>
      </w:r>
    </w:p>
    <w:p w14:paraId="00000144" w14:textId="77777777" w:rsidR="00CC373F" w:rsidRDefault="00B068C5" w:rsidP="00E8023A">
      <w:pPr>
        <w:numPr>
          <w:ilvl w:val="0"/>
          <w:numId w:val="22"/>
        </w:numPr>
        <w:spacing w:before="240" w:line="360" w:lineRule="auto"/>
        <w:ind w:leftChars="0" w:firstLineChars="0"/>
        <w:jc w:val="both"/>
      </w:pPr>
      <w:proofErr w:type="spellStart"/>
      <w:r>
        <w:t>Koordinator</w:t>
      </w:r>
      <w:proofErr w:type="spellEnd"/>
      <w:r>
        <w:t xml:space="preserve"> PA 1,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koordinator</w:t>
      </w:r>
      <w:proofErr w:type="spellEnd"/>
      <w:r>
        <w:t xml:space="preserve"> yang </w:t>
      </w:r>
      <w:proofErr w:type="spellStart"/>
      <w:r>
        <w:t>bertugas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koordinasi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demi </w:t>
      </w:r>
      <w:proofErr w:type="spellStart"/>
      <w:r>
        <w:t>terlaksananya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PA 1.</w:t>
      </w:r>
    </w:p>
    <w:p w14:paraId="00000145" w14:textId="77777777" w:rsidR="00CC373F" w:rsidRDefault="00B068C5" w:rsidP="00E8023A">
      <w:pPr>
        <w:numPr>
          <w:ilvl w:val="0"/>
          <w:numId w:val="22"/>
        </w:numPr>
        <w:spacing w:line="360" w:lineRule="auto"/>
        <w:ind w:leftChars="0" w:firstLineChars="0"/>
        <w:jc w:val="both"/>
      </w:pPr>
      <w:proofErr w:type="spellStart"/>
      <w:r>
        <w:t>Dosen</w:t>
      </w:r>
      <w:proofErr w:type="spellEnd"/>
      <w:r>
        <w:t xml:space="preserve"> </w:t>
      </w:r>
      <w:proofErr w:type="spellStart"/>
      <w:r>
        <w:t>pembimbing</w:t>
      </w:r>
      <w:proofErr w:type="spellEnd"/>
      <w:r>
        <w:t xml:space="preserve">,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pembimbing</w:t>
      </w:r>
      <w:proofErr w:type="spellEnd"/>
      <w:r>
        <w:t xml:space="preserve"> yang </w:t>
      </w:r>
      <w:proofErr w:type="spellStart"/>
      <w:r>
        <w:t>berperan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review dan </w:t>
      </w:r>
      <w:proofErr w:type="spellStart"/>
      <w:r>
        <w:t>memberikan</w:t>
      </w:r>
      <w:proofErr w:type="spellEnd"/>
      <w:r>
        <w:t xml:space="preserve"> </w:t>
      </w:r>
      <w:r>
        <w:rPr>
          <w:i/>
        </w:rPr>
        <w:t>feedback</w:t>
      </w:r>
      <w:r>
        <w:t xml:space="preserve"> </w:t>
      </w:r>
      <w:proofErr w:type="spellStart"/>
      <w:r>
        <w:t>terhadap</w:t>
      </w:r>
      <w:proofErr w:type="spellEnd"/>
      <w:r>
        <w:t xml:space="preserve"> proses </w:t>
      </w:r>
      <w:proofErr w:type="spellStart"/>
      <w:r>
        <w:t>pengerjaan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dan </w:t>
      </w:r>
      <w:proofErr w:type="spellStart"/>
      <w:r>
        <w:t>dokumen</w:t>
      </w:r>
      <w:proofErr w:type="spellEnd"/>
      <w:r>
        <w:t xml:space="preserve"> PA 1.</w:t>
      </w:r>
    </w:p>
    <w:p w14:paraId="00000146" w14:textId="77777777" w:rsidR="00CC373F" w:rsidRDefault="00B068C5" w:rsidP="00E8023A">
      <w:pPr>
        <w:numPr>
          <w:ilvl w:val="0"/>
          <w:numId w:val="22"/>
        </w:numPr>
        <w:spacing w:line="360" w:lineRule="auto"/>
        <w:ind w:leftChars="0" w:firstLineChars="0"/>
        <w:jc w:val="both"/>
      </w:pPr>
      <w:proofErr w:type="spellStart"/>
      <w:r>
        <w:t>Dosen</w:t>
      </w:r>
      <w:proofErr w:type="spellEnd"/>
      <w:r>
        <w:t xml:space="preserve"> </w:t>
      </w:r>
      <w:proofErr w:type="spellStart"/>
      <w:r>
        <w:t>Penguji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penguji</w:t>
      </w:r>
      <w:proofErr w:type="spellEnd"/>
      <w:r>
        <w:t xml:space="preserve"> yang </w:t>
      </w:r>
      <w:proofErr w:type="spellStart"/>
      <w:r>
        <w:t>berperan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dan </w:t>
      </w:r>
      <w:proofErr w:type="spellStart"/>
      <w:r>
        <w:t>memberikan</w:t>
      </w:r>
      <w:proofErr w:type="spellEnd"/>
      <w:r>
        <w:t xml:space="preserve"> feedback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dan </w:t>
      </w:r>
      <w:proofErr w:type="spellStart"/>
      <w:r>
        <w:t>dokumen</w:t>
      </w:r>
      <w:proofErr w:type="spellEnd"/>
      <w:r>
        <w:t xml:space="preserve"> PA 1.</w:t>
      </w:r>
    </w:p>
    <w:p w14:paraId="00000147" w14:textId="77777777" w:rsidR="00CC373F" w:rsidRDefault="00B068C5" w:rsidP="00E8023A">
      <w:pPr>
        <w:numPr>
          <w:ilvl w:val="0"/>
          <w:numId w:val="22"/>
        </w:numPr>
        <w:spacing w:line="360" w:lineRule="auto"/>
        <w:ind w:leftChars="0" w:firstLineChars="0"/>
        <w:jc w:val="both"/>
      </w:pPr>
      <w:r>
        <w:rPr>
          <w:i/>
        </w:rPr>
        <w:lastRenderedPageBreak/>
        <w:t>Project Manager</w:t>
      </w:r>
      <w:r>
        <w:t xml:space="preserve"> </w:t>
      </w:r>
      <w:proofErr w:type="spellStart"/>
      <w:r>
        <w:t>bertugas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koordinasi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demi </w:t>
      </w:r>
      <w:proofErr w:type="spellStart"/>
      <w:r>
        <w:t>terlaksananya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PA 1 </w:t>
      </w:r>
      <w:proofErr w:type="spellStart"/>
      <w:r>
        <w:t>de</w:t>
      </w:r>
      <w:r>
        <w:t>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dan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yang </w:t>
      </w:r>
      <w:proofErr w:type="spellStart"/>
      <w:r>
        <w:t>direncanakan</w:t>
      </w:r>
      <w:proofErr w:type="spellEnd"/>
      <w:r>
        <w:t>.</w:t>
      </w:r>
    </w:p>
    <w:p w14:paraId="00000148" w14:textId="77777777" w:rsidR="00CC373F" w:rsidRDefault="00B068C5" w:rsidP="00E8023A">
      <w:pPr>
        <w:numPr>
          <w:ilvl w:val="0"/>
          <w:numId w:val="22"/>
        </w:numPr>
        <w:spacing w:after="240" w:line="360" w:lineRule="auto"/>
        <w:ind w:leftChars="0" w:firstLineChars="0"/>
        <w:jc w:val="both"/>
      </w:pPr>
      <w:proofErr w:type="spellStart"/>
      <w:r>
        <w:t>Anggota</w:t>
      </w:r>
      <w:proofErr w:type="spellEnd"/>
      <w:r>
        <w:t xml:space="preserve"> </w:t>
      </w:r>
      <w:proofErr w:type="spellStart"/>
      <w:r>
        <w:t>bertugas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project manager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pembangunan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. </w:t>
      </w:r>
    </w:p>
    <w:p w14:paraId="00000149" w14:textId="77777777" w:rsidR="00CC373F" w:rsidRDefault="00B068C5">
      <w:pPr>
        <w:spacing w:after="240" w:line="360" w:lineRule="auto"/>
        <w:ind w:left="0" w:hanging="2"/>
        <w:jc w:val="both"/>
      </w:pPr>
      <w:proofErr w:type="spellStart"/>
      <w:r>
        <w:t>Anggota</w:t>
      </w:r>
      <w:proofErr w:type="spellEnd"/>
      <w:r>
        <w:t xml:space="preserve"> </w:t>
      </w:r>
      <w:proofErr w:type="spellStart"/>
      <w:r>
        <w:t>terbagi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>:</w:t>
      </w:r>
    </w:p>
    <w:p w14:paraId="0000014A" w14:textId="77777777" w:rsidR="00CC373F" w:rsidRDefault="00B068C5">
      <w:pPr>
        <w:spacing w:before="240" w:after="240" w:line="360" w:lineRule="auto"/>
        <w:ind w:left="0" w:hanging="2"/>
        <w:jc w:val="both"/>
      </w:pPr>
      <w:r>
        <w:t xml:space="preserve">1. </w:t>
      </w:r>
      <w:r>
        <w:rPr>
          <w:i/>
        </w:rPr>
        <w:t>Programmer</w:t>
      </w:r>
      <w:r>
        <w:t xml:space="preserve"> </w:t>
      </w: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, </w:t>
      </w:r>
      <w:proofErr w:type="spellStart"/>
      <w:r>
        <w:t>tampilan</w:t>
      </w:r>
      <w:proofErr w:type="spellEnd"/>
      <w:r>
        <w:t xml:space="preserve"> dan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pembangunan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>.</w:t>
      </w:r>
    </w:p>
    <w:p w14:paraId="0000014B" w14:textId="77777777" w:rsidR="00CC373F" w:rsidRDefault="00B068C5">
      <w:pPr>
        <w:spacing w:before="240" w:after="240" w:line="360" w:lineRule="auto"/>
        <w:ind w:left="0" w:hanging="2"/>
        <w:jc w:val="both"/>
      </w:pPr>
      <w:r>
        <w:t>2</w:t>
      </w:r>
      <w:r>
        <w:t xml:space="preserve">. Analysis </w:t>
      </w: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menganalisis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acuan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pembangunan</w:t>
      </w:r>
      <w:proofErr w:type="spellEnd"/>
      <w:r>
        <w:t xml:space="preserve"> Website.</w:t>
      </w:r>
    </w:p>
    <w:p w14:paraId="0000014C" w14:textId="77777777" w:rsidR="00CC373F" w:rsidRDefault="00B068C5">
      <w:pPr>
        <w:spacing w:before="240" w:after="240" w:line="360" w:lineRule="auto"/>
        <w:ind w:left="0" w:hanging="2"/>
        <w:jc w:val="both"/>
      </w:pPr>
      <w:r>
        <w:t xml:space="preserve">3. Designer </w:t>
      </w: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mendesain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>.</w:t>
      </w:r>
    </w:p>
    <w:p w14:paraId="0000014D" w14:textId="77777777" w:rsidR="00CC373F" w:rsidRDefault="00B068C5">
      <w:pPr>
        <w:spacing w:before="240" w:after="240" w:line="360" w:lineRule="auto"/>
        <w:ind w:left="0" w:hanging="2"/>
        <w:jc w:val="both"/>
      </w:pPr>
      <w:r>
        <w:t xml:space="preserve">4. Tester </w:t>
      </w: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pada </w:t>
      </w:r>
      <w:proofErr w:type="spellStart"/>
      <w:r>
        <w:t>kode-kode</w:t>
      </w:r>
      <w:proofErr w:type="spellEnd"/>
      <w:r>
        <w:t xml:space="preserve"> program </w:t>
      </w:r>
      <w:proofErr w:type="spellStart"/>
      <w:r>
        <w:t>s</w:t>
      </w:r>
      <w:r>
        <w:t>istem</w:t>
      </w:r>
      <w:proofErr w:type="spellEnd"/>
      <w:r>
        <w:t>.</w:t>
      </w:r>
    </w:p>
    <w:p w14:paraId="0000014E" w14:textId="77777777" w:rsidR="00CC373F" w:rsidRDefault="00B068C5">
      <w:pPr>
        <w:pStyle w:val="Heading2"/>
        <w:numPr>
          <w:ilvl w:val="1"/>
          <w:numId w:val="9"/>
        </w:numPr>
        <w:spacing w:line="360" w:lineRule="auto"/>
        <w:ind w:left="0" w:hanging="2"/>
        <w:jc w:val="both"/>
      </w:pPr>
      <w:proofErr w:type="spellStart"/>
      <w:r>
        <w:t>Tujuan</w:t>
      </w:r>
      <w:proofErr w:type="spellEnd"/>
      <w:r>
        <w:t xml:space="preserve"> dan </w:t>
      </w:r>
      <w:proofErr w:type="spellStart"/>
      <w:r>
        <w:t>Prioritas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Proyek</w:t>
      </w:r>
      <w:proofErr w:type="spellEnd"/>
    </w:p>
    <w:p w14:paraId="0000014F" w14:textId="77777777" w:rsidR="00CC373F" w:rsidRDefault="00B068C5">
      <w:pPr>
        <w:spacing w:before="240" w:after="240" w:line="360" w:lineRule="auto"/>
        <w:ind w:left="0" w:hanging="2"/>
        <w:jc w:val="both"/>
      </w:pPr>
      <w:proofErr w:type="spellStart"/>
      <w:r>
        <w:t>Tujuan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agar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peran</w:t>
      </w:r>
      <w:proofErr w:type="spellEnd"/>
      <w:r>
        <w:t xml:space="preserve"> dan </w:t>
      </w:r>
      <w:proofErr w:type="spellStart"/>
      <w:r>
        <w:t>tugas</w:t>
      </w:r>
      <w:proofErr w:type="spellEnd"/>
      <w:r>
        <w:t xml:space="preserve"> masing-masing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PA 1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terselesaikan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dan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. Di </w:t>
      </w:r>
      <w:proofErr w:type="spellStart"/>
      <w:r>
        <w:t>samping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pemantauan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 PA 1.</w:t>
      </w:r>
    </w:p>
    <w:p w14:paraId="00000150" w14:textId="77777777" w:rsidR="00CC373F" w:rsidRDefault="00B068C5">
      <w:pPr>
        <w:spacing w:before="240" w:after="240" w:line="360" w:lineRule="auto"/>
        <w:ind w:left="0" w:hanging="2"/>
        <w:jc w:val="both"/>
      </w:pPr>
      <w:bookmarkStart w:id="40" w:name="_heading=h.2xcytpi" w:colFirst="0" w:colLast="0"/>
      <w:bookmarkEnd w:id="40"/>
      <w:proofErr w:type="spellStart"/>
      <w:r>
        <w:t>Prioritas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dicapai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dihasilkannya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website oleh </w:t>
      </w:r>
      <w:proofErr w:type="spellStart"/>
      <w:r>
        <w:t>kelompok</w:t>
      </w:r>
      <w:proofErr w:type="spellEnd"/>
      <w:r>
        <w:t xml:space="preserve"> PA 1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dan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. Website yang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layak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dan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oleh </w:t>
      </w:r>
      <w:proofErr w:type="spellStart"/>
      <w:r>
        <w:t>pihak-pihak</w:t>
      </w:r>
      <w:proofErr w:type="spellEnd"/>
      <w:r>
        <w:t xml:space="preserve"> yang </w:t>
      </w:r>
      <w:proofErr w:type="spellStart"/>
      <w:r>
        <w:t>dituju</w:t>
      </w:r>
      <w:proofErr w:type="spellEnd"/>
      <w:r>
        <w:t>.</w:t>
      </w:r>
    </w:p>
    <w:p w14:paraId="00000151" w14:textId="77777777" w:rsidR="00CC373F" w:rsidRDefault="00B068C5">
      <w:pPr>
        <w:pStyle w:val="Heading2"/>
        <w:numPr>
          <w:ilvl w:val="1"/>
          <w:numId w:val="9"/>
        </w:numPr>
        <w:spacing w:line="360" w:lineRule="auto"/>
        <w:ind w:left="0" w:hanging="2"/>
        <w:jc w:val="both"/>
      </w:pPr>
      <w:proofErr w:type="spellStart"/>
      <w:r>
        <w:t>Asumsi</w:t>
      </w:r>
      <w:proofErr w:type="spellEnd"/>
      <w:r>
        <w:t xml:space="preserve">, </w:t>
      </w:r>
      <w:proofErr w:type="spellStart"/>
      <w:r>
        <w:t>Kebergantungan</w:t>
      </w:r>
      <w:proofErr w:type="spellEnd"/>
      <w:r>
        <w:t xml:space="preserve"> dan </w:t>
      </w:r>
      <w:proofErr w:type="spellStart"/>
      <w:r>
        <w:t>Kendala</w:t>
      </w:r>
      <w:proofErr w:type="spellEnd"/>
    </w:p>
    <w:p w14:paraId="00000152" w14:textId="77777777" w:rsidR="00CC373F" w:rsidRDefault="00B068C5">
      <w:pPr>
        <w:spacing w:line="360" w:lineRule="auto"/>
        <w:ind w:left="0" w:right="720" w:hanging="2"/>
        <w:jc w:val="both"/>
        <w:rPr>
          <w:b/>
        </w:rPr>
      </w:pPr>
      <w:proofErr w:type="spellStart"/>
      <w:r>
        <w:t>Asumsi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yang </w:t>
      </w:r>
      <w:proofErr w:type="spellStart"/>
      <w:r>
        <w:t>tergabung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pembangunan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yang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PA 1. </w:t>
      </w:r>
      <w:r>
        <w:rPr>
          <w:b/>
        </w:rPr>
        <w:t xml:space="preserve"> </w:t>
      </w:r>
    </w:p>
    <w:p w14:paraId="00000153" w14:textId="77777777" w:rsidR="00CC373F" w:rsidRDefault="00B068C5">
      <w:pPr>
        <w:spacing w:line="360" w:lineRule="auto"/>
        <w:ind w:left="0" w:right="720" w:hanging="2"/>
        <w:jc w:val="both"/>
      </w:pPr>
      <w:r>
        <w:lastRenderedPageBreak/>
        <w:t xml:space="preserve">Di </w:t>
      </w:r>
      <w:proofErr w:type="spellStart"/>
      <w:r>
        <w:t>samping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transportasi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ditanggung</w:t>
      </w:r>
      <w:proofErr w:type="spellEnd"/>
      <w:r>
        <w:t xml:space="preserve"> oleh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.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ketergantungan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kes</w:t>
      </w:r>
      <w:r>
        <w:t>ediaan</w:t>
      </w:r>
      <w:proofErr w:type="spellEnd"/>
      <w:r>
        <w:t xml:space="preserve"> </w:t>
      </w:r>
      <w:proofErr w:type="spellStart"/>
      <w:r>
        <w:t>narasumber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diwawancarai</w:t>
      </w:r>
      <w:proofErr w:type="spellEnd"/>
      <w:r>
        <w:t xml:space="preserve"> dan </w:t>
      </w:r>
      <w:proofErr w:type="spellStart"/>
      <w:r>
        <w:t>kesediaan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pembimbing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meluangkan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bimbingan</w:t>
      </w:r>
      <w:proofErr w:type="spellEnd"/>
      <w:r>
        <w:t xml:space="preserve"> PA 1.</w:t>
      </w:r>
    </w:p>
    <w:p w14:paraId="00000154" w14:textId="77777777" w:rsidR="00CC373F" w:rsidRDefault="00CC373F">
      <w:pPr>
        <w:spacing w:line="360" w:lineRule="auto"/>
        <w:ind w:left="0" w:right="720" w:hanging="2"/>
        <w:jc w:val="both"/>
      </w:pPr>
    </w:p>
    <w:p w14:paraId="00000155" w14:textId="77777777" w:rsidR="00CC373F" w:rsidRDefault="00B068C5">
      <w:pPr>
        <w:spacing w:after="240" w:line="360" w:lineRule="auto"/>
        <w:ind w:left="0" w:right="720" w:hanging="2"/>
        <w:jc w:val="both"/>
      </w:pPr>
      <w:proofErr w:type="spellStart"/>
      <w:r>
        <w:t>Kendala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dipertimbangkan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 PA1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kurangnya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yang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topik</w:t>
      </w:r>
      <w:proofErr w:type="spellEnd"/>
      <w:r>
        <w:t xml:space="preserve"> PA 1, </w:t>
      </w:r>
      <w:proofErr w:type="spellStart"/>
      <w:r>
        <w:t>kurangnya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</w:t>
      </w:r>
      <w:r>
        <w:rPr>
          <w:i/>
        </w:rPr>
        <w:t>client</w:t>
      </w:r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dikarenakan</w:t>
      </w:r>
      <w:proofErr w:type="spellEnd"/>
      <w:r>
        <w:t xml:space="preserve"> kami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d</w:t>
      </w:r>
      <w:r>
        <w:t>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menyulitkan</w:t>
      </w:r>
      <w:proofErr w:type="spellEnd"/>
      <w:r>
        <w:t xml:space="preserve"> kami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berdiskusi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. Di </w:t>
      </w:r>
      <w:proofErr w:type="spellStart"/>
      <w:r>
        <w:t>antara</w:t>
      </w:r>
      <w:proofErr w:type="spellEnd"/>
      <w:r>
        <w:t xml:space="preserve"> kami juga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kesulitan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bertemu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r>
        <w:rPr>
          <w:i/>
        </w:rPr>
        <w:t>Zoom.</w:t>
      </w:r>
    </w:p>
    <w:p w14:paraId="00000156" w14:textId="77777777" w:rsidR="00CC373F" w:rsidRDefault="00B068C5">
      <w:pPr>
        <w:pStyle w:val="Heading1"/>
        <w:numPr>
          <w:ilvl w:val="0"/>
          <w:numId w:val="9"/>
        </w:numPr>
        <w:spacing w:line="360" w:lineRule="auto"/>
        <w:ind w:left="0" w:hanging="2"/>
        <w:jc w:val="both"/>
      </w:pPr>
      <w:proofErr w:type="spellStart"/>
      <w:r>
        <w:lastRenderedPageBreak/>
        <w:t>Paket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dan </w:t>
      </w:r>
      <w:proofErr w:type="spellStart"/>
      <w:r>
        <w:t>Jadwal</w:t>
      </w:r>
      <w:proofErr w:type="spellEnd"/>
    </w:p>
    <w:p w14:paraId="00000157" w14:textId="77777777" w:rsidR="00CC373F" w:rsidRDefault="00B068C5">
      <w:pPr>
        <w:spacing w:after="240" w:line="360" w:lineRule="auto"/>
        <w:ind w:left="0" w:right="720" w:hanging="2"/>
        <w:jc w:val="both"/>
        <w:rPr>
          <w:color w:val="FF0000"/>
        </w:rPr>
      </w:pPr>
      <w:r>
        <w:t xml:space="preserve">Bab 4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dan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pembangunan</w:t>
      </w:r>
      <w:proofErr w:type="spellEnd"/>
      <w:r>
        <w:t xml:space="preserve"> dan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. </w:t>
      </w:r>
    </w:p>
    <w:p w14:paraId="00000158" w14:textId="77777777" w:rsidR="00CC373F" w:rsidRDefault="00B068C5">
      <w:pPr>
        <w:pStyle w:val="Heading2"/>
        <w:numPr>
          <w:ilvl w:val="1"/>
          <w:numId w:val="9"/>
        </w:numPr>
        <w:spacing w:line="360" w:lineRule="auto"/>
        <w:ind w:left="0" w:hanging="2"/>
        <w:jc w:val="both"/>
      </w:pPr>
      <w:proofErr w:type="spellStart"/>
      <w:r>
        <w:t>Paket</w:t>
      </w:r>
      <w:proofErr w:type="spellEnd"/>
      <w:r>
        <w:t xml:space="preserve"> </w:t>
      </w:r>
      <w:proofErr w:type="spellStart"/>
      <w:r>
        <w:t>Kerja</w:t>
      </w:r>
      <w:proofErr w:type="spellEnd"/>
    </w:p>
    <w:p w14:paraId="00000159" w14:textId="77777777" w:rsidR="00CC373F" w:rsidRDefault="00B068C5">
      <w:pPr>
        <w:spacing w:after="120" w:line="360" w:lineRule="auto"/>
        <w:ind w:left="0" w:right="720" w:hanging="2"/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.</w:t>
      </w:r>
    </w:p>
    <w:p w14:paraId="0000015A" w14:textId="77777777" w:rsidR="00CC373F" w:rsidRDefault="00B068C5" w:rsidP="006935F2">
      <w:pPr>
        <w:numPr>
          <w:ilvl w:val="0"/>
          <w:numId w:val="17"/>
        </w:numPr>
        <w:spacing w:line="360" w:lineRule="auto"/>
        <w:ind w:leftChars="0" w:right="720" w:firstLineChars="0"/>
        <w:jc w:val="both"/>
      </w:pPr>
      <w:r>
        <w:rPr>
          <w:sz w:val="14"/>
          <w:szCs w:val="14"/>
        </w:rPr>
        <w:t xml:space="preserve"> </w:t>
      </w:r>
      <w:proofErr w:type="spellStart"/>
      <w:r>
        <w:t>Persiapan</w:t>
      </w:r>
      <w:proofErr w:type="spellEnd"/>
      <w:r>
        <w:t xml:space="preserve">,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menyangkut</w:t>
      </w:r>
      <w:proofErr w:type="spellEnd"/>
      <w:r>
        <w:t xml:space="preserve"> </w:t>
      </w:r>
      <w:proofErr w:type="spellStart"/>
      <w:r>
        <w:t>persiapan</w:t>
      </w:r>
      <w:proofErr w:type="spellEnd"/>
      <w:r>
        <w:t xml:space="preserve"> </w:t>
      </w:r>
      <w:proofErr w:type="spellStart"/>
      <w:r>
        <w:t>prosedur</w:t>
      </w:r>
      <w:proofErr w:type="spellEnd"/>
      <w:r>
        <w:t xml:space="preserve"> dan </w:t>
      </w:r>
      <w:proofErr w:type="spellStart"/>
      <w:r>
        <w:t>penentuan</w:t>
      </w:r>
      <w:proofErr w:type="spellEnd"/>
      <w:r>
        <w:t xml:space="preserve"> </w:t>
      </w:r>
      <w:proofErr w:type="spellStart"/>
      <w:r>
        <w:t>aturan</w:t>
      </w:r>
      <w:proofErr w:type="spellEnd"/>
      <w:r>
        <w:t xml:space="preserve"> </w:t>
      </w:r>
      <w:proofErr w:type="spellStart"/>
      <w:r>
        <w:t>aturan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diterapkan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pembakuan</w:t>
      </w:r>
      <w:proofErr w:type="spellEnd"/>
      <w:r>
        <w:t xml:space="preserve"> </w:t>
      </w:r>
      <w:proofErr w:type="spellStart"/>
      <w:r>
        <w:t>ToR</w:t>
      </w:r>
      <w:proofErr w:type="spellEnd"/>
      <w:r>
        <w:t xml:space="preserve"> dan </w:t>
      </w:r>
      <w:proofErr w:type="spellStart"/>
      <w:r>
        <w:t>kerangka</w:t>
      </w:r>
      <w:proofErr w:type="spellEnd"/>
      <w:r>
        <w:t xml:space="preserve"> </w:t>
      </w:r>
      <w:proofErr w:type="spellStart"/>
      <w:r>
        <w:t>PiP</w:t>
      </w:r>
      <w:proofErr w:type="spellEnd"/>
      <w:r>
        <w:t>.</w:t>
      </w:r>
    </w:p>
    <w:p w14:paraId="0000015B" w14:textId="77777777" w:rsidR="00CC373F" w:rsidRDefault="00B068C5" w:rsidP="006935F2">
      <w:pPr>
        <w:numPr>
          <w:ilvl w:val="0"/>
          <w:numId w:val="17"/>
        </w:numPr>
        <w:spacing w:line="360" w:lineRule="auto"/>
        <w:ind w:leftChars="0" w:right="720" w:firstLineChars="0"/>
        <w:jc w:val="both"/>
      </w:pPr>
      <w:r>
        <w:rPr>
          <w:sz w:val="14"/>
          <w:szCs w:val="14"/>
        </w:rPr>
        <w:t xml:space="preserve"> </w:t>
      </w:r>
      <w:proofErr w:type="spellStart"/>
      <w:r>
        <w:t>Survei</w:t>
      </w:r>
      <w:proofErr w:type="spellEnd"/>
      <w:r>
        <w:t xml:space="preserve">,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ditujukan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mengumpulkan</w:t>
      </w:r>
      <w:proofErr w:type="spellEnd"/>
      <w:r>
        <w:t xml:space="preserve"> data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diolah</w:t>
      </w:r>
      <w:proofErr w:type="spellEnd"/>
      <w:r>
        <w:t xml:space="preserve">.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wawan</w:t>
      </w:r>
      <w:r>
        <w:t>cara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r>
        <w:rPr>
          <w:i/>
        </w:rPr>
        <w:t>client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data yang valid. Di </w:t>
      </w:r>
      <w:proofErr w:type="spellStart"/>
      <w:r>
        <w:t>samping</w:t>
      </w:r>
      <w:proofErr w:type="spellEnd"/>
      <w:r>
        <w:t xml:space="preserve"> </w:t>
      </w:r>
      <w:proofErr w:type="spellStart"/>
      <w:r>
        <w:t>survei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pada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dilaksanakan</w:t>
      </w:r>
      <w:proofErr w:type="spellEnd"/>
      <w:r>
        <w:t xml:space="preserve"> </w:t>
      </w:r>
      <w:proofErr w:type="spellStart"/>
      <w:r>
        <w:t>survei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r>
        <w:rPr>
          <w:i/>
        </w:rPr>
        <w:t xml:space="preserve">website </w:t>
      </w:r>
      <w:r>
        <w:t xml:space="preserve">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dijadikan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>.</w:t>
      </w:r>
    </w:p>
    <w:p w14:paraId="0000015C" w14:textId="77777777" w:rsidR="00CC373F" w:rsidRDefault="00B068C5" w:rsidP="006935F2">
      <w:pPr>
        <w:numPr>
          <w:ilvl w:val="0"/>
          <w:numId w:val="17"/>
        </w:numPr>
        <w:spacing w:line="360" w:lineRule="auto"/>
        <w:ind w:leftChars="0" w:right="720" w:firstLineChars="0"/>
        <w:jc w:val="both"/>
      </w:pPr>
      <w:r>
        <w:rPr>
          <w:sz w:val="14"/>
          <w:szCs w:val="14"/>
        </w:rPr>
        <w:t xml:space="preserve"> </w:t>
      </w:r>
      <w:proofErr w:type="spellStart"/>
      <w:r>
        <w:t>Analisis</w:t>
      </w:r>
      <w:proofErr w:type="spellEnd"/>
      <w:r>
        <w:t xml:space="preserve">,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menganalisis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survei</w:t>
      </w:r>
      <w:proofErr w:type="spellEnd"/>
      <w:r>
        <w:t xml:space="preserve"> pada </w:t>
      </w:r>
      <w:r>
        <w:rPr>
          <w:i/>
        </w:rPr>
        <w:t>client</w:t>
      </w:r>
      <w:r>
        <w:t xml:space="preserve">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benar-benar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para </w:t>
      </w:r>
      <w:r>
        <w:rPr>
          <w:i/>
        </w:rPr>
        <w:t>client.</w:t>
      </w:r>
    </w:p>
    <w:p w14:paraId="0000015D" w14:textId="77777777" w:rsidR="00CC373F" w:rsidRDefault="00B068C5" w:rsidP="006935F2">
      <w:pPr>
        <w:numPr>
          <w:ilvl w:val="0"/>
          <w:numId w:val="17"/>
        </w:numPr>
        <w:spacing w:line="360" w:lineRule="auto"/>
        <w:ind w:leftChars="0" w:right="720" w:firstLineChars="0"/>
        <w:jc w:val="both"/>
      </w:pPr>
      <w:r>
        <w:rPr>
          <w:sz w:val="14"/>
          <w:szCs w:val="14"/>
        </w:rPr>
        <w:t xml:space="preserve"> </w:t>
      </w:r>
      <w:proofErr w:type="spellStart"/>
      <w:r>
        <w:t>Perancangan</w:t>
      </w:r>
      <w:proofErr w:type="spellEnd"/>
      <w:r>
        <w:t xml:space="preserve">, pada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r>
        <w:rPr>
          <w:i/>
        </w:rPr>
        <w:t>developer</w:t>
      </w:r>
      <w:r>
        <w:t xml:space="preserve"> </w:t>
      </w:r>
      <w:proofErr w:type="spellStart"/>
      <w:r>
        <w:t>merancang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menganalisis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>
        <w:rPr>
          <w:i/>
        </w:rPr>
        <w:t>client.</w:t>
      </w:r>
      <w:r>
        <w:t xml:space="preserve"> </w:t>
      </w:r>
    </w:p>
    <w:p w14:paraId="0000015E" w14:textId="77777777" w:rsidR="00CC373F" w:rsidRDefault="00B068C5" w:rsidP="006935F2">
      <w:pPr>
        <w:numPr>
          <w:ilvl w:val="0"/>
          <w:numId w:val="17"/>
        </w:numPr>
        <w:spacing w:line="360" w:lineRule="auto"/>
        <w:ind w:leftChars="0" w:right="720" w:firstLineChars="0"/>
        <w:jc w:val="both"/>
      </w:pPr>
      <w:r>
        <w:rPr>
          <w:sz w:val="14"/>
          <w:szCs w:val="14"/>
        </w:rPr>
        <w:t xml:space="preserve"> </w:t>
      </w:r>
      <w:proofErr w:type="spellStart"/>
      <w:r>
        <w:t>Implementasi</w:t>
      </w:r>
      <w:proofErr w:type="spellEnd"/>
      <w:r>
        <w:t xml:space="preserve">, 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r>
        <w:rPr>
          <w:i/>
        </w:rPr>
        <w:t>developer</w:t>
      </w:r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melak</w:t>
      </w:r>
      <w:r>
        <w:t>ukan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yang </w:t>
      </w:r>
      <w:proofErr w:type="spellStart"/>
      <w:r>
        <w:t>sesuai</w:t>
      </w:r>
      <w:proofErr w:type="spellEnd"/>
      <w:r>
        <w:t xml:space="preserve">. </w:t>
      </w:r>
    </w:p>
    <w:p w14:paraId="0000015F" w14:textId="77777777" w:rsidR="00CC373F" w:rsidRDefault="00B068C5" w:rsidP="006935F2">
      <w:pPr>
        <w:numPr>
          <w:ilvl w:val="0"/>
          <w:numId w:val="17"/>
        </w:numPr>
        <w:spacing w:line="360" w:lineRule="auto"/>
        <w:ind w:leftChars="0" w:right="720" w:firstLineChars="0"/>
        <w:jc w:val="both"/>
      </w:pPr>
      <w:r>
        <w:rPr>
          <w:sz w:val="14"/>
          <w:szCs w:val="14"/>
        </w:rPr>
        <w:t xml:space="preserve"> </w:t>
      </w:r>
      <w:r>
        <w:t xml:space="preserve">Testing, 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r>
        <w:rPr>
          <w:i/>
        </w:rPr>
        <w:t xml:space="preserve">tester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, yang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r>
        <w:rPr>
          <w:i/>
        </w:rPr>
        <w:t>website</w:t>
      </w:r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layak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kekurangan</w:t>
      </w:r>
      <w:proofErr w:type="spellEnd"/>
      <w:r>
        <w:t xml:space="preserve"> yang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r>
        <w:rPr>
          <w:i/>
        </w:rPr>
        <w:t>we</w:t>
      </w:r>
      <w:r>
        <w:rPr>
          <w:i/>
        </w:rPr>
        <w:t>bsite</w:t>
      </w:r>
      <w:r>
        <w:t xml:space="preserve">.  </w:t>
      </w:r>
    </w:p>
    <w:p w14:paraId="00000160" w14:textId="77777777" w:rsidR="00CC373F" w:rsidRDefault="00B068C5" w:rsidP="006935F2">
      <w:pPr>
        <w:numPr>
          <w:ilvl w:val="0"/>
          <w:numId w:val="17"/>
        </w:numPr>
        <w:spacing w:after="240" w:line="360" w:lineRule="auto"/>
        <w:ind w:leftChars="0" w:right="720" w:firstLineChars="0"/>
        <w:jc w:val="both"/>
      </w:pPr>
      <w:bookmarkStart w:id="41" w:name="_heading=h.qsh70q" w:colFirst="0" w:colLast="0"/>
      <w:bookmarkEnd w:id="41"/>
      <w:proofErr w:type="spellStart"/>
      <w:r>
        <w:t>Pelaporan</w:t>
      </w:r>
      <w:proofErr w:type="spellEnd"/>
      <w:r>
        <w:t xml:space="preserve"> dan </w:t>
      </w:r>
      <w:proofErr w:type="spellStart"/>
      <w:r>
        <w:t>serah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.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mendokumentasikan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dan </w:t>
      </w:r>
      <w:proofErr w:type="spellStart"/>
      <w:r>
        <w:t>mengumpulkan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.  </w:t>
      </w:r>
    </w:p>
    <w:p w14:paraId="00000161" w14:textId="77777777" w:rsidR="00CC373F" w:rsidRDefault="00B068C5">
      <w:pPr>
        <w:pStyle w:val="Heading2"/>
        <w:numPr>
          <w:ilvl w:val="1"/>
          <w:numId w:val="9"/>
        </w:numPr>
        <w:spacing w:line="360" w:lineRule="auto"/>
        <w:ind w:left="0" w:hanging="2"/>
        <w:jc w:val="both"/>
      </w:pPr>
      <w:proofErr w:type="spellStart"/>
      <w:r>
        <w:t>Jadwal</w:t>
      </w:r>
      <w:proofErr w:type="spellEnd"/>
    </w:p>
    <w:p w14:paraId="00000162" w14:textId="77777777" w:rsidR="00CC373F" w:rsidRDefault="00B068C5">
      <w:pPr>
        <w:spacing w:line="360" w:lineRule="auto"/>
        <w:ind w:left="0" w:right="720" w:hanging="2"/>
        <w:jc w:val="both"/>
      </w:pPr>
      <w:proofErr w:type="spellStart"/>
      <w:r>
        <w:t>Tabel</w:t>
      </w:r>
      <w:proofErr w:type="spellEnd"/>
      <w:r>
        <w:t xml:space="preserve"> 6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perkiraan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masa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r>
        <w:rPr>
          <w:i/>
        </w:rPr>
        <w:t>website</w:t>
      </w:r>
      <w:r>
        <w:t xml:space="preserve">. </w:t>
      </w:r>
    </w:p>
    <w:p w14:paraId="00000163" w14:textId="77777777" w:rsidR="00CC373F" w:rsidRDefault="00B068C5" w:rsidP="006935F2">
      <w:pPr>
        <w:pStyle w:val="Heading4"/>
        <w:numPr>
          <w:ilvl w:val="0"/>
          <w:numId w:val="0"/>
        </w:numPr>
        <w:ind w:right="720"/>
        <w:jc w:val="center"/>
        <w:rPr>
          <w:rFonts w:ascii="Times New Roman" w:hAnsi="Times New Roman"/>
          <w:sz w:val="22"/>
          <w:szCs w:val="22"/>
        </w:rPr>
      </w:pPr>
      <w:bookmarkStart w:id="42" w:name="_heading=h.rl2k8dhmqe1r" w:colFirst="0" w:colLast="0"/>
      <w:bookmarkEnd w:id="42"/>
      <w:proofErr w:type="spellStart"/>
      <w:r>
        <w:rPr>
          <w:rFonts w:ascii="Times New Roman" w:hAnsi="Times New Roman"/>
          <w:sz w:val="22"/>
          <w:szCs w:val="22"/>
        </w:rPr>
        <w:lastRenderedPageBreak/>
        <w:t>Tabel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gramStart"/>
      <w:r>
        <w:rPr>
          <w:rFonts w:ascii="Times New Roman" w:hAnsi="Times New Roman"/>
          <w:sz w:val="22"/>
          <w:szCs w:val="22"/>
        </w:rPr>
        <w:t xml:space="preserve">8  </w:t>
      </w:r>
      <w:proofErr w:type="spellStart"/>
      <w:r>
        <w:rPr>
          <w:rFonts w:ascii="Times New Roman" w:hAnsi="Times New Roman"/>
          <w:sz w:val="22"/>
          <w:szCs w:val="22"/>
        </w:rPr>
        <w:t>Jadwal</w:t>
      </w:r>
      <w:proofErr w:type="spellEnd"/>
      <w:proofErr w:type="gram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Perkiraan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Pelaksanaan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Aktivitas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"/>
        <w:gridCol w:w="2628"/>
        <w:gridCol w:w="1985"/>
        <w:gridCol w:w="3725"/>
      </w:tblGrid>
      <w:tr w:rsidR="00E8023A" w:rsidRPr="00E8023A" w14:paraId="059EEF12" w14:textId="77777777" w:rsidTr="00E8023A">
        <w:trPr>
          <w:trHeight w:val="49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8FB942" w14:textId="77777777" w:rsidR="00E8023A" w:rsidRPr="00E8023A" w:rsidRDefault="00E8023A" w:rsidP="00E8023A">
            <w:pPr>
              <w:suppressAutoHyphens w:val="0"/>
              <w:spacing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position w:val="0"/>
                <w:lang w:val="en-ID" w:eastAsia="en-ID"/>
              </w:rPr>
            </w:pPr>
            <w:r w:rsidRPr="00E8023A">
              <w:rPr>
                <w:color w:val="000000"/>
                <w:position w:val="0"/>
                <w:lang w:val="en-ID" w:eastAsia="en-ID"/>
              </w:rPr>
              <w:t>No</w:t>
            </w:r>
          </w:p>
        </w:tc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C2F7C3" w14:textId="77777777" w:rsidR="00E8023A" w:rsidRPr="00E8023A" w:rsidRDefault="00E8023A" w:rsidP="00E8023A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position w:val="0"/>
                <w:lang w:val="en-ID" w:eastAsia="en-ID"/>
              </w:rPr>
            </w:pPr>
            <w:proofErr w:type="spellStart"/>
            <w:r w:rsidRPr="00E8023A">
              <w:rPr>
                <w:color w:val="000000"/>
                <w:position w:val="0"/>
                <w:lang w:val="en-ID" w:eastAsia="en-ID"/>
              </w:rPr>
              <w:t>Kegiatan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A7C510" w14:textId="77777777" w:rsidR="00E8023A" w:rsidRPr="00E8023A" w:rsidRDefault="00E8023A" w:rsidP="00E8023A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position w:val="0"/>
                <w:lang w:val="en-ID" w:eastAsia="en-ID"/>
              </w:rPr>
            </w:pPr>
            <w:r w:rsidRPr="00E8023A">
              <w:rPr>
                <w:color w:val="000000"/>
                <w:position w:val="0"/>
                <w:lang w:val="en-ID" w:eastAsia="en-ID"/>
              </w:rPr>
              <w:t>Waktu</w:t>
            </w:r>
          </w:p>
        </w:tc>
        <w:tc>
          <w:tcPr>
            <w:tcW w:w="3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3FCCC2" w14:textId="77777777" w:rsidR="00E8023A" w:rsidRPr="00E8023A" w:rsidRDefault="00E8023A" w:rsidP="00E8023A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position w:val="0"/>
                <w:lang w:val="en-ID" w:eastAsia="en-ID"/>
              </w:rPr>
            </w:pPr>
            <w:proofErr w:type="spellStart"/>
            <w:r w:rsidRPr="00E8023A">
              <w:rPr>
                <w:color w:val="000000"/>
                <w:position w:val="0"/>
                <w:lang w:val="en-ID" w:eastAsia="en-ID"/>
              </w:rPr>
              <w:t>Keterangan</w:t>
            </w:r>
            <w:proofErr w:type="spellEnd"/>
          </w:p>
        </w:tc>
      </w:tr>
      <w:tr w:rsidR="00E8023A" w:rsidRPr="00E8023A" w14:paraId="45221086" w14:textId="77777777" w:rsidTr="00E8023A">
        <w:trPr>
          <w:trHeight w:val="46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4628AE" w14:textId="77777777" w:rsidR="00E8023A" w:rsidRPr="00E8023A" w:rsidRDefault="00E8023A" w:rsidP="00E8023A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position w:val="0"/>
                <w:lang w:val="en-ID" w:eastAsia="en-ID"/>
              </w:rPr>
            </w:pPr>
            <w:r w:rsidRPr="00E8023A">
              <w:rPr>
                <w:color w:val="000000"/>
                <w:position w:val="0"/>
                <w:lang w:val="en-ID" w:eastAsia="en-ID"/>
              </w:rPr>
              <w:t>1</w:t>
            </w:r>
          </w:p>
        </w:tc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937C51" w14:textId="77777777" w:rsidR="00E8023A" w:rsidRPr="00E8023A" w:rsidRDefault="00E8023A" w:rsidP="00E8023A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position w:val="0"/>
                <w:lang w:val="en-ID" w:eastAsia="en-ID"/>
              </w:rPr>
            </w:pPr>
            <w:proofErr w:type="spellStart"/>
            <w:r w:rsidRPr="00E8023A">
              <w:rPr>
                <w:color w:val="000000"/>
                <w:position w:val="0"/>
                <w:lang w:val="en-ID" w:eastAsia="en-ID"/>
              </w:rPr>
              <w:t>Penentuan</w:t>
            </w:r>
            <w:proofErr w:type="spellEnd"/>
            <w:r w:rsidRPr="00E8023A">
              <w:rPr>
                <w:color w:val="000000"/>
                <w:position w:val="0"/>
                <w:lang w:val="en-ID" w:eastAsia="en-ID"/>
              </w:rPr>
              <w:t xml:space="preserve"> </w:t>
            </w:r>
            <w:proofErr w:type="spellStart"/>
            <w:r w:rsidRPr="00E8023A">
              <w:rPr>
                <w:color w:val="000000"/>
                <w:position w:val="0"/>
                <w:lang w:val="en-ID" w:eastAsia="en-ID"/>
              </w:rPr>
              <w:t>Topik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1518DB" w14:textId="77777777" w:rsidR="00E8023A" w:rsidRPr="00E8023A" w:rsidRDefault="00E8023A" w:rsidP="00E8023A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position w:val="0"/>
                <w:lang w:val="en-ID" w:eastAsia="en-ID"/>
              </w:rPr>
            </w:pPr>
            <w:r w:rsidRPr="00E8023A">
              <w:rPr>
                <w:color w:val="000000"/>
                <w:position w:val="0"/>
                <w:lang w:val="en-ID" w:eastAsia="en-ID"/>
              </w:rPr>
              <w:t>Week 1 - Week 2</w:t>
            </w:r>
          </w:p>
        </w:tc>
        <w:tc>
          <w:tcPr>
            <w:tcW w:w="3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672C7A" w14:textId="77777777" w:rsidR="00E8023A" w:rsidRPr="00E8023A" w:rsidRDefault="00E8023A" w:rsidP="00E8023A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position w:val="0"/>
                <w:lang w:val="en-ID" w:eastAsia="en-ID"/>
              </w:rPr>
            </w:pPr>
            <w:proofErr w:type="spellStart"/>
            <w:r w:rsidRPr="00E8023A">
              <w:rPr>
                <w:color w:val="000000"/>
                <w:position w:val="0"/>
                <w:lang w:val="en-ID" w:eastAsia="en-ID"/>
              </w:rPr>
              <w:t>Konsultasi</w:t>
            </w:r>
            <w:proofErr w:type="spellEnd"/>
            <w:r w:rsidRPr="00E8023A">
              <w:rPr>
                <w:color w:val="000000"/>
                <w:position w:val="0"/>
                <w:lang w:val="en-ID" w:eastAsia="en-ID"/>
              </w:rPr>
              <w:t xml:space="preserve"> </w:t>
            </w:r>
            <w:proofErr w:type="spellStart"/>
            <w:r w:rsidRPr="00E8023A">
              <w:rPr>
                <w:color w:val="000000"/>
                <w:position w:val="0"/>
                <w:lang w:val="en-ID" w:eastAsia="en-ID"/>
              </w:rPr>
              <w:t>dengan</w:t>
            </w:r>
            <w:proofErr w:type="spellEnd"/>
            <w:r w:rsidRPr="00E8023A">
              <w:rPr>
                <w:color w:val="000000"/>
                <w:position w:val="0"/>
                <w:lang w:val="en-ID" w:eastAsia="en-ID"/>
              </w:rPr>
              <w:t xml:space="preserve"> </w:t>
            </w:r>
            <w:proofErr w:type="spellStart"/>
            <w:r w:rsidRPr="00E8023A">
              <w:rPr>
                <w:color w:val="000000"/>
                <w:position w:val="0"/>
                <w:lang w:val="en-ID" w:eastAsia="en-ID"/>
              </w:rPr>
              <w:t>pembimbing</w:t>
            </w:r>
            <w:proofErr w:type="spellEnd"/>
            <w:r w:rsidRPr="00E8023A">
              <w:rPr>
                <w:color w:val="000000"/>
                <w:position w:val="0"/>
                <w:lang w:val="en-ID" w:eastAsia="en-ID"/>
              </w:rPr>
              <w:t xml:space="preserve"> </w:t>
            </w:r>
            <w:proofErr w:type="spellStart"/>
            <w:r w:rsidRPr="00E8023A">
              <w:rPr>
                <w:color w:val="000000"/>
                <w:position w:val="0"/>
                <w:lang w:val="en-ID" w:eastAsia="en-ID"/>
              </w:rPr>
              <w:t>terkait</w:t>
            </w:r>
            <w:proofErr w:type="spellEnd"/>
            <w:r w:rsidRPr="00E8023A">
              <w:rPr>
                <w:color w:val="000000"/>
                <w:position w:val="0"/>
                <w:lang w:val="en-ID" w:eastAsia="en-ID"/>
              </w:rPr>
              <w:t xml:space="preserve"> </w:t>
            </w:r>
            <w:proofErr w:type="spellStart"/>
            <w:r w:rsidRPr="00E8023A">
              <w:rPr>
                <w:color w:val="000000"/>
                <w:position w:val="0"/>
                <w:lang w:val="en-ID" w:eastAsia="en-ID"/>
              </w:rPr>
              <w:t>topik</w:t>
            </w:r>
            <w:proofErr w:type="spellEnd"/>
            <w:r w:rsidRPr="00E8023A">
              <w:rPr>
                <w:color w:val="000000"/>
                <w:position w:val="0"/>
                <w:lang w:val="en-ID" w:eastAsia="en-ID"/>
              </w:rPr>
              <w:t xml:space="preserve"> dan </w:t>
            </w:r>
            <w:proofErr w:type="spellStart"/>
            <w:r w:rsidRPr="00E8023A">
              <w:rPr>
                <w:color w:val="000000"/>
                <w:position w:val="0"/>
                <w:lang w:val="en-ID" w:eastAsia="en-ID"/>
              </w:rPr>
              <w:t>judul</w:t>
            </w:r>
            <w:proofErr w:type="spellEnd"/>
            <w:r w:rsidRPr="00E8023A">
              <w:rPr>
                <w:color w:val="000000"/>
                <w:position w:val="0"/>
                <w:lang w:val="en-ID" w:eastAsia="en-ID"/>
              </w:rPr>
              <w:t xml:space="preserve"> </w:t>
            </w:r>
            <w:proofErr w:type="spellStart"/>
            <w:r w:rsidRPr="00E8023A">
              <w:rPr>
                <w:color w:val="000000"/>
                <w:position w:val="0"/>
                <w:lang w:val="en-ID" w:eastAsia="en-ID"/>
              </w:rPr>
              <w:t>proyek</w:t>
            </w:r>
            <w:proofErr w:type="spellEnd"/>
            <w:r w:rsidRPr="00E8023A">
              <w:rPr>
                <w:color w:val="000000"/>
                <w:position w:val="0"/>
                <w:lang w:val="en-ID" w:eastAsia="en-ID"/>
              </w:rPr>
              <w:t xml:space="preserve"> yang </w:t>
            </w:r>
            <w:proofErr w:type="spellStart"/>
            <w:r w:rsidRPr="00E8023A">
              <w:rPr>
                <w:color w:val="000000"/>
                <w:position w:val="0"/>
                <w:lang w:val="en-ID" w:eastAsia="en-ID"/>
              </w:rPr>
              <w:t>akan</w:t>
            </w:r>
            <w:proofErr w:type="spellEnd"/>
            <w:r w:rsidRPr="00E8023A">
              <w:rPr>
                <w:color w:val="000000"/>
                <w:position w:val="0"/>
                <w:lang w:val="en-ID" w:eastAsia="en-ID"/>
              </w:rPr>
              <w:t xml:space="preserve"> </w:t>
            </w:r>
            <w:proofErr w:type="spellStart"/>
            <w:r w:rsidRPr="00E8023A">
              <w:rPr>
                <w:color w:val="000000"/>
                <w:position w:val="0"/>
                <w:lang w:val="en-ID" w:eastAsia="en-ID"/>
              </w:rPr>
              <w:t>dikerjakan</w:t>
            </w:r>
            <w:proofErr w:type="spellEnd"/>
          </w:p>
        </w:tc>
      </w:tr>
      <w:tr w:rsidR="00E8023A" w:rsidRPr="00E8023A" w14:paraId="129B8926" w14:textId="77777777" w:rsidTr="00E8023A">
        <w:trPr>
          <w:trHeight w:val="46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E0C1BE" w14:textId="77777777" w:rsidR="00E8023A" w:rsidRPr="00E8023A" w:rsidRDefault="00E8023A" w:rsidP="00E8023A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position w:val="0"/>
                <w:lang w:val="en-ID" w:eastAsia="en-ID"/>
              </w:rPr>
            </w:pPr>
            <w:r w:rsidRPr="00E8023A">
              <w:rPr>
                <w:color w:val="000000"/>
                <w:position w:val="0"/>
                <w:lang w:val="en-ID" w:eastAsia="en-ID"/>
              </w:rPr>
              <w:t>2</w:t>
            </w:r>
          </w:p>
        </w:tc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75606E" w14:textId="77777777" w:rsidR="00E8023A" w:rsidRPr="00E8023A" w:rsidRDefault="00E8023A" w:rsidP="00E8023A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position w:val="0"/>
                <w:lang w:val="en-ID" w:eastAsia="en-ID"/>
              </w:rPr>
            </w:pPr>
            <w:proofErr w:type="spellStart"/>
            <w:r w:rsidRPr="00E8023A">
              <w:rPr>
                <w:color w:val="000000"/>
                <w:position w:val="0"/>
                <w:lang w:val="en-ID" w:eastAsia="en-ID"/>
              </w:rPr>
              <w:t>Perencanaan</w:t>
            </w:r>
            <w:proofErr w:type="spellEnd"/>
            <w:r w:rsidRPr="00E8023A">
              <w:rPr>
                <w:color w:val="000000"/>
                <w:position w:val="0"/>
                <w:lang w:val="en-ID" w:eastAsia="en-ID"/>
              </w:rPr>
              <w:t xml:space="preserve"> </w:t>
            </w:r>
            <w:r w:rsidRPr="00E8023A">
              <w:rPr>
                <w:i/>
                <w:iCs/>
                <w:color w:val="000000"/>
                <w:position w:val="0"/>
                <w:lang w:val="en-ID" w:eastAsia="en-ID"/>
              </w:rPr>
              <w:t>requirement gathering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011D99" w14:textId="77777777" w:rsidR="00E8023A" w:rsidRPr="00E8023A" w:rsidRDefault="00E8023A" w:rsidP="00E8023A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position w:val="0"/>
                <w:lang w:val="en-ID" w:eastAsia="en-ID"/>
              </w:rPr>
            </w:pPr>
            <w:r w:rsidRPr="00E8023A">
              <w:rPr>
                <w:color w:val="000000"/>
                <w:position w:val="0"/>
                <w:lang w:val="en-ID" w:eastAsia="en-ID"/>
              </w:rPr>
              <w:t>Week 3 - Week 4</w:t>
            </w:r>
          </w:p>
        </w:tc>
        <w:tc>
          <w:tcPr>
            <w:tcW w:w="3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D954EB" w14:textId="77777777" w:rsidR="00E8023A" w:rsidRPr="00E8023A" w:rsidRDefault="00E8023A" w:rsidP="00E8023A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position w:val="0"/>
                <w:lang w:val="en-ID" w:eastAsia="en-ID"/>
              </w:rPr>
            </w:pPr>
            <w:proofErr w:type="spellStart"/>
            <w:r w:rsidRPr="00E8023A">
              <w:rPr>
                <w:color w:val="000000"/>
                <w:position w:val="0"/>
                <w:lang w:val="en-ID" w:eastAsia="en-ID"/>
              </w:rPr>
              <w:t>Konsultasi</w:t>
            </w:r>
            <w:proofErr w:type="spellEnd"/>
            <w:r w:rsidRPr="00E8023A">
              <w:rPr>
                <w:color w:val="000000"/>
                <w:position w:val="0"/>
                <w:lang w:val="en-ID" w:eastAsia="en-ID"/>
              </w:rPr>
              <w:t xml:space="preserve"> </w:t>
            </w:r>
            <w:proofErr w:type="spellStart"/>
            <w:r w:rsidRPr="00E8023A">
              <w:rPr>
                <w:color w:val="000000"/>
                <w:position w:val="0"/>
                <w:lang w:val="en-ID" w:eastAsia="en-ID"/>
              </w:rPr>
              <w:t>dengan</w:t>
            </w:r>
            <w:proofErr w:type="spellEnd"/>
            <w:r w:rsidRPr="00E8023A">
              <w:rPr>
                <w:color w:val="000000"/>
                <w:position w:val="0"/>
                <w:lang w:val="en-ID" w:eastAsia="en-ID"/>
              </w:rPr>
              <w:t xml:space="preserve"> </w:t>
            </w:r>
            <w:proofErr w:type="spellStart"/>
            <w:r w:rsidRPr="00E8023A">
              <w:rPr>
                <w:color w:val="000000"/>
                <w:position w:val="0"/>
                <w:lang w:val="en-ID" w:eastAsia="en-ID"/>
              </w:rPr>
              <w:t>dosen</w:t>
            </w:r>
            <w:proofErr w:type="spellEnd"/>
            <w:r w:rsidRPr="00E8023A">
              <w:rPr>
                <w:color w:val="000000"/>
                <w:position w:val="0"/>
                <w:lang w:val="en-ID" w:eastAsia="en-ID"/>
              </w:rPr>
              <w:t xml:space="preserve"> </w:t>
            </w:r>
            <w:proofErr w:type="spellStart"/>
            <w:r w:rsidRPr="00E8023A">
              <w:rPr>
                <w:color w:val="000000"/>
                <w:position w:val="0"/>
                <w:lang w:val="en-ID" w:eastAsia="en-ID"/>
              </w:rPr>
              <w:t>pembimbing</w:t>
            </w:r>
            <w:proofErr w:type="spellEnd"/>
            <w:r w:rsidRPr="00E8023A">
              <w:rPr>
                <w:color w:val="000000"/>
                <w:position w:val="0"/>
                <w:lang w:val="en-ID" w:eastAsia="en-ID"/>
              </w:rPr>
              <w:t xml:space="preserve"> </w:t>
            </w:r>
            <w:proofErr w:type="spellStart"/>
            <w:r w:rsidRPr="00E8023A">
              <w:rPr>
                <w:color w:val="000000"/>
                <w:position w:val="0"/>
                <w:lang w:val="en-ID" w:eastAsia="en-ID"/>
              </w:rPr>
              <w:t>mengenai</w:t>
            </w:r>
            <w:proofErr w:type="spellEnd"/>
            <w:r w:rsidRPr="00E8023A">
              <w:rPr>
                <w:color w:val="000000"/>
                <w:position w:val="0"/>
                <w:lang w:val="en-ID" w:eastAsia="en-ID"/>
              </w:rPr>
              <w:t xml:space="preserve"> </w:t>
            </w:r>
            <w:r w:rsidRPr="00E8023A">
              <w:rPr>
                <w:i/>
                <w:iCs/>
                <w:color w:val="000000"/>
                <w:position w:val="0"/>
                <w:lang w:val="en-ID" w:eastAsia="en-ID"/>
              </w:rPr>
              <w:t>requirement gathering</w:t>
            </w:r>
            <w:r w:rsidRPr="00E8023A">
              <w:rPr>
                <w:color w:val="000000"/>
                <w:position w:val="0"/>
                <w:lang w:val="en-ID" w:eastAsia="en-ID"/>
              </w:rPr>
              <w:t xml:space="preserve"> dan </w:t>
            </w:r>
            <w:proofErr w:type="spellStart"/>
            <w:r w:rsidRPr="00E8023A">
              <w:rPr>
                <w:color w:val="000000"/>
                <w:position w:val="0"/>
                <w:lang w:val="en-ID" w:eastAsia="en-ID"/>
              </w:rPr>
              <w:t>diskusi</w:t>
            </w:r>
            <w:proofErr w:type="spellEnd"/>
            <w:r w:rsidRPr="00E8023A">
              <w:rPr>
                <w:color w:val="000000"/>
                <w:position w:val="0"/>
                <w:lang w:val="en-ID" w:eastAsia="en-ID"/>
              </w:rPr>
              <w:t xml:space="preserve"> </w:t>
            </w:r>
            <w:proofErr w:type="spellStart"/>
            <w:r w:rsidRPr="00E8023A">
              <w:rPr>
                <w:color w:val="000000"/>
                <w:position w:val="0"/>
                <w:lang w:val="en-ID" w:eastAsia="en-ID"/>
              </w:rPr>
              <w:t>mengenai</w:t>
            </w:r>
            <w:proofErr w:type="spellEnd"/>
            <w:r w:rsidRPr="00E8023A">
              <w:rPr>
                <w:color w:val="000000"/>
                <w:position w:val="0"/>
                <w:lang w:val="en-ID" w:eastAsia="en-ID"/>
              </w:rPr>
              <w:t xml:space="preserve"> </w:t>
            </w:r>
            <w:proofErr w:type="spellStart"/>
            <w:r w:rsidRPr="00E8023A">
              <w:rPr>
                <w:color w:val="000000"/>
                <w:position w:val="0"/>
                <w:lang w:val="en-ID" w:eastAsia="en-ID"/>
              </w:rPr>
              <w:t>rencana</w:t>
            </w:r>
            <w:proofErr w:type="spellEnd"/>
            <w:r w:rsidRPr="00E8023A">
              <w:rPr>
                <w:color w:val="000000"/>
                <w:position w:val="0"/>
                <w:lang w:val="en-ID" w:eastAsia="en-ID"/>
              </w:rPr>
              <w:t xml:space="preserve"> </w:t>
            </w:r>
            <w:proofErr w:type="spellStart"/>
            <w:r w:rsidRPr="00E8023A">
              <w:rPr>
                <w:color w:val="000000"/>
                <w:position w:val="0"/>
                <w:lang w:val="en-ID" w:eastAsia="en-ID"/>
              </w:rPr>
              <w:t>dari</w:t>
            </w:r>
            <w:proofErr w:type="spellEnd"/>
            <w:r w:rsidRPr="00E8023A">
              <w:rPr>
                <w:color w:val="000000"/>
                <w:position w:val="0"/>
                <w:lang w:val="en-ID" w:eastAsia="en-ID"/>
              </w:rPr>
              <w:t xml:space="preserve"> </w:t>
            </w:r>
            <w:proofErr w:type="spellStart"/>
            <w:r w:rsidRPr="00E8023A">
              <w:rPr>
                <w:color w:val="000000"/>
                <w:position w:val="0"/>
                <w:lang w:val="en-ID" w:eastAsia="en-ID"/>
              </w:rPr>
              <w:t>kegiatan</w:t>
            </w:r>
            <w:proofErr w:type="spellEnd"/>
            <w:r w:rsidRPr="00E8023A">
              <w:rPr>
                <w:color w:val="000000"/>
                <w:position w:val="0"/>
                <w:lang w:val="en-ID" w:eastAsia="en-ID"/>
              </w:rPr>
              <w:t xml:space="preserve"> yang </w:t>
            </w:r>
            <w:proofErr w:type="spellStart"/>
            <w:r w:rsidRPr="00E8023A">
              <w:rPr>
                <w:color w:val="000000"/>
                <w:position w:val="0"/>
                <w:lang w:val="en-ID" w:eastAsia="en-ID"/>
              </w:rPr>
              <w:t>akan</w:t>
            </w:r>
            <w:proofErr w:type="spellEnd"/>
            <w:r w:rsidRPr="00E8023A">
              <w:rPr>
                <w:color w:val="000000"/>
                <w:position w:val="0"/>
                <w:lang w:val="en-ID" w:eastAsia="en-ID"/>
              </w:rPr>
              <w:t xml:space="preserve"> </w:t>
            </w:r>
            <w:proofErr w:type="spellStart"/>
            <w:r w:rsidRPr="00E8023A">
              <w:rPr>
                <w:color w:val="000000"/>
                <w:position w:val="0"/>
                <w:lang w:val="en-ID" w:eastAsia="en-ID"/>
              </w:rPr>
              <w:t>dilakukan</w:t>
            </w:r>
            <w:proofErr w:type="spellEnd"/>
          </w:p>
        </w:tc>
      </w:tr>
      <w:tr w:rsidR="00E8023A" w:rsidRPr="00E8023A" w14:paraId="715CAC0F" w14:textId="77777777" w:rsidTr="00E8023A">
        <w:trPr>
          <w:trHeight w:val="46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E93F1C" w14:textId="77777777" w:rsidR="00E8023A" w:rsidRPr="00E8023A" w:rsidRDefault="00E8023A" w:rsidP="00E8023A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position w:val="0"/>
                <w:lang w:val="en-ID" w:eastAsia="en-ID"/>
              </w:rPr>
            </w:pPr>
            <w:r w:rsidRPr="00E8023A">
              <w:rPr>
                <w:color w:val="000000"/>
                <w:position w:val="0"/>
                <w:lang w:val="en-ID" w:eastAsia="en-ID"/>
              </w:rPr>
              <w:t>3</w:t>
            </w:r>
          </w:p>
        </w:tc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26F9E0" w14:textId="77777777" w:rsidR="00E8023A" w:rsidRPr="00E8023A" w:rsidRDefault="00E8023A" w:rsidP="00E8023A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position w:val="0"/>
                <w:lang w:val="en-ID" w:eastAsia="en-ID"/>
              </w:rPr>
            </w:pPr>
            <w:r w:rsidRPr="00E8023A">
              <w:rPr>
                <w:i/>
                <w:iCs/>
                <w:color w:val="000000"/>
                <w:position w:val="0"/>
                <w:lang w:val="en-ID" w:eastAsia="en-ID"/>
              </w:rPr>
              <w:t>Requirement gathering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4CE503" w14:textId="77777777" w:rsidR="00E8023A" w:rsidRPr="00E8023A" w:rsidRDefault="00E8023A" w:rsidP="00E8023A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position w:val="0"/>
                <w:lang w:val="en-ID" w:eastAsia="en-ID"/>
              </w:rPr>
            </w:pPr>
            <w:r w:rsidRPr="00E8023A">
              <w:rPr>
                <w:color w:val="000000"/>
                <w:position w:val="0"/>
                <w:lang w:val="en-ID" w:eastAsia="en-ID"/>
              </w:rPr>
              <w:t>Week 4</w:t>
            </w:r>
          </w:p>
        </w:tc>
        <w:tc>
          <w:tcPr>
            <w:tcW w:w="3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FA6761" w14:textId="77777777" w:rsidR="00E8023A" w:rsidRPr="00E8023A" w:rsidRDefault="00E8023A" w:rsidP="00E8023A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position w:val="0"/>
                <w:lang w:val="en-ID" w:eastAsia="en-ID"/>
              </w:rPr>
            </w:pPr>
            <w:proofErr w:type="spellStart"/>
            <w:r w:rsidRPr="00E8023A">
              <w:rPr>
                <w:color w:val="000000"/>
                <w:position w:val="0"/>
                <w:lang w:val="en-ID" w:eastAsia="en-ID"/>
              </w:rPr>
              <w:t>Melakukan</w:t>
            </w:r>
            <w:proofErr w:type="spellEnd"/>
            <w:r w:rsidRPr="00E8023A">
              <w:rPr>
                <w:color w:val="000000"/>
                <w:position w:val="0"/>
                <w:lang w:val="en-ID" w:eastAsia="en-ID"/>
              </w:rPr>
              <w:t xml:space="preserve"> </w:t>
            </w:r>
            <w:proofErr w:type="spellStart"/>
            <w:r w:rsidRPr="00E8023A">
              <w:rPr>
                <w:color w:val="000000"/>
                <w:position w:val="0"/>
                <w:lang w:val="en-ID" w:eastAsia="en-ID"/>
              </w:rPr>
              <w:t>kegiatan</w:t>
            </w:r>
            <w:proofErr w:type="spellEnd"/>
            <w:r w:rsidRPr="00E8023A">
              <w:rPr>
                <w:color w:val="000000"/>
                <w:position w:val="0"/>
                <w:lang w:val="en-ID" w:eastAsia="en-ID"/>
              </w:rPr>
              <w:t xml:space="preserve"> </w:t>
            </w:r>
            <w:r w:rsidRPr="00E8023A">
              <w:rPr>
                <w:i/>
                <w:iCs/>
                <w:color w:val="000000"/>
                <w:position w:val="0"/>
                <w:lang w:val="en-ID" w:eastAsia="en-ID"/>
              </w:rPr>
              <w:t xml:space="preserve">requirement gathering </w:t>
            </w:r>
            <w:proofErr w:type="spellStart"/>
            <w:r w:rsidRPr="00E8023A">
              <w:rPr>
                <w:color w:val="000000"/>
                <w:position w:val="0"/>
                <w:lang w:val="en-ID" w:eastAsia="en-ID"/>
              </w:rPr>
              <w:t>ke</w:t>
            </w:r>
            <w:proofErr w:type="spellEnd"/>
            <w:r w:rsidRPr="00E8023A">
              <w:rPr>
                <w:color w:val="000000"/>
                <w:position w:val="0"/>
                <w:lang w:val="en-ID" w:eastAsia="en-ID"/>
              </w:rPr>
              <w:t xml:space="preserve"> Bank </w:t>
            </w:r>
            <w:proofErr w:type="spellStart"/>
            <w:r w:rsidRPr="00E8023A">
              <w:rPr>
                <w:color w:val="000000"/>
                <w:position w:val="0"/>
                <w:lang w:val="en-ID" w:eastAsia="en-ID"/>
              </w:rPr>
              <w:t>Sampah</w:t>
            </w:r>
            <w:proofErr w:type="spellEnd"/>
            <w:r w:rsidRPr="00E8023A">
              <w:rPr>
                <w:color w:val="000000"/>
                <w:position w:val="0"/>
                <w:lang w:val="en-ID" w:eastAsia="en-ID"/>
              </w:rPr>
              <w:t xml:space="preserve"> </w:t>
            </w:r>
            <w:proofErr w:type="spellStart"/>
            <w:r w:rsidRPr="00E8023A">
              <w:rPr>
                <w:color w:val="000000"/>
                <w:position w:val="0"/>
                <w:lang w:val="en-ID" w:eastAsia="en-ID"/>
              </w:rPr>
              <w:t>Tarhilala</w:t>
            </w:r>
            <w:proofErr w:type="spellEnd"/>
          </w:p>
        </w:tc>
      </w:tr>
      <w:tr w:rsidR="00E8023A" w:rsidRPr="00E8023A" w14:paraId="37E085D0" w14:textId="77777777" w:rsidTr="00E8023A">
        <w:trPr>
          <w:trHeight w:val="46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41A1A8" w14:textId="77777777" w:rsidR="00E8023A" w:rsidRPr="00E8023A" w:rsidRDefault="00E8023A" w:rsidP="00E8023A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position w:val="0"/>
                <w:lang w:val="en-ID" w:eastAsia="en-ID"/>
              </w:rPr>
            </w:pPr>
            <w:r w:rsidRPr="00E8023A">
              <w:rPr>
                <w:color w:val="000000"/>
                <w:position w:val="0"/>
                <w:lang w:val="en-ID" w:eastAsia="en-ID"/>
              </w:rPr>
              <w:t>4</w:t>
            </w:r>
          </w:p>
        </w:tc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E35437" w14:textId="77777777" w:rsidR="00E8023A" w:rsidRPr="00E8023A" w:rsidRDefault="00E8023A" w:rsidP="00E8023A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position w:val="0"/>
                <w:lang w:val="en-ID" w:eastAsia="en-ID"/>
              </w:rPr>
            </w:pPr>
            <w:proofErr w:type="spellStart"/>
            <w:r w:rsidRPr="00E8023A">
              <w:rPr>
                <w:color w:val="000000"/>
                <w:position w:val="0"/>
                <w:lang w:val="en-ID" w:eastAsia="en-ID"/>
              </w:rPr>
              <w:t>Perencanaan</w:t>
            </w:r>
            <w:proofErr w:type="spellEnd"/>
            <w:r w:rsidRPr="00E8023A">
              <w:rPr>
                <w:color w:val="000000"/>
                <w:position w:val="0"/>
                <w:lang w:val="en-ID" w:eastAsia="en-ID"/>
              </w:rPr>
              <w:t xml:space="preserve"> </w:t>
            </w:r>
            <w:proofErr w:type="spellStart"/>
            <w:r w:rsidRPr="00E8023A">
              <w:rPr>
                <w:color w:val="000000"/>
                <w:position w:val="0"/>
                <w:lang w:val="en-ID" w:eastAsia="en-ID"/>
              </w:rPr>
              <w:t>dengan</w:t>
            </w:r>
            <w:proofErr w:type="spellEnd"/>
            <w:r w:rsidRPr="00E8023A">
              <w:rPr>
                <w:color w:val="000000"/>
                <w:position w:val="0"/>
                <w:lang w:val="en-ID" w:eastAsia="en-ID"/>
              </w:rPr>
              <w:t xml:space="preserve"> </w:t>
            </w:r>
            <w:proofErr w:type="spellStart"/>
            <w:r w:rsidRPr="00E8023A">
              <w:rPr>
                <w:color w:val="000000"/>
                <w:position w:val="0"/>
                <w:lang w:val="en-ID" w:eastAsia="en-ID"/>
              </w:rPr>
              <w:t>Pembagian</w:t>
            </w:r>
            <w:proofErr w:type="spellEnd"/>
            <w:r w:rsidRPr="00E8023A">
              <w:rPr>
                <w:color w:val="000000"/>
                <w:position w:val="0"/>
                <w:lang w:val="en-ID" w:eastAsia="en-ID"/>
              </w:rPr>
              <w:t xml:space="preserve"> </w:t>
            </w:r>
            <w:proofErr w:type="spellStart"/>
            <w:r w:rsidRPr="00E8023A">
              <w:rPr>
                <w:color w:val="000000"/>
                <w:position w:val="0"/>
                <w:lang w:val="en-ID" w:eastAsia="en-ID"/>
              </w:rPr>
              <w:t>Tugas</w:t>
            </w:r>
            <w:proofErr w:type="spellEnd"/>
            <w:r w:rsidRPr="00E8023A">
              <w:rPr>
                <w:color w:val="000000"/>
                <w:position w:val="0"/>
                <w:lang w:val="en-ID" w:eastAsia="en-ID"/>
              </w:rPr>
              <w:t xml:space="preserve"> &amp; </w:t>
            </w:r>
            <w:proofErr w:type="spellStart"/>
            <w:r w:rsidRPr="00E8023A">
              <w:rPr>
                <w:color w:val="000000"/>
                <w:position w:val="0"/>
                <w:lang w:val="en-ID" w:eastAsia="en-ID"/>
              </w:rPr>
              <w:t>penentuan</w:t>
            </w:r>
            <w:proofErr w:type="spellEnd"/>
            <w:r w:rsidRPr="00E8023A">
              <w:rPr>
                <w:color w:val="000000"/>
                <w:position w:val="0"/>
                <w:lang w:val="en-ID" w:eastAsia="en-ID"/>
              </w:rPr>
              <w:t xml:space="preserve"> </w:t>
            </w:r>
            <w:proofErr w:type="spellStart"/>
            <w:r w:rsidRPr="00E8023A">
              <w:rPr>
                <w:color w:val="000000"/>
                <w:position w:val="0"/>
                <w:lang w:val="en-ID" w:eastAsia="en-ID"/>
              </w:rPr>
              <w:t>metode</w:t>
            </w:r>
            <w:proofErr w:type="spellEnd"/>
            <w:r w:rsidRPr="00E8023A">
              <w:rPr>
                <w:color w:val="000000"/>
                <w:position w:val="0"/>
                <w:lang w:val="en-ID" w:eastAsia="en-ID"/>
              </w:rPr>
              <w:t xml:space="preserve"> </w:t>
            </w:r>
            <w:proofErr w:type="spellStart"/>
            <w:r w:rsidRPr="00E8023A">
              <w:rPr>
                <w:color w:val="000000"/>
                <w:position w:val="0"/>
                <w:lang w:val="en-ID" w:eastAsia="en-ID"/>
              </w:rPr>
              <w:t>pengembangan</w:t>
            </w:r>
            <w:proofErr w:type="spellEnd"/>
            <w:r w:rsidRPr="00E8023A">
              <w:rPr>
                <w:color w:val="000000"/>
                <w:position w:val="0"/>
                <w:lang w:val="en-ID" w:eastAsia="en-ID"/>
              </w:rPr>
              <w:t xml:space="preserve"> yang </w:t>
            </w:r>
            <w:proofErr w:type="spellStart"/>
            <w:r w:rsidRPr="00E8023A">
              <w:rPr>
                <w:color w:val="000000"/>
                <w:position w:val="0"/>
                <w:lang w:val="en-ID" w:eastAsia="en-ID"/>
              </w:rPr>
              <w:t>akan</w:t>
            </w:r>
            <w:proofErr w:type="spellEnd"/>
            <w:r w:rsidRPr="00E8023A">
              <w:rPr>
                <w:color w:val="000000"/>
                <w:position w:val="0"/>
                <w:lang w:val="en-ID" w:eastAsia="en-ID"/>
              </w:rPr>
              <w:t xml:space="preserve"> </w:t>
            </w:r>
            <w:proofErr w:type="spellStart"/>
            <w:r w:rsidRPr="00E8023A">
              <w:rPr>
                <w:color w:val="000000"/>
                <w:position w:val="0"/>
                <w:lang w:val="en-ID" w:eastAsia="en-ID"/>
              </w:rPr>
              <w:t>dilakukan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22A5EE" w14:textId="77777777" w:rsidR="00E8023A" w:rsidRPr="00E8023A" w:rsidRDefault="00E8023A" w:rsidP="00E8023A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position w:val="0"/>
                <w:lang w:val="en-ID" w:eastAsia="en-ID"/>
              </w:rPr>
            </w:pPr>
            <w:r w:rsidRPr="00E8023A">
              <w:rPr>
                <w:color w:val="000000"/>
                <w:position w:val="0"/>
                <w:lang w:val="en-ID" w:eastAsia="en-ID"/>
              </w:rPr>
              <w:t>Week 5</w:t>
            </w:r>
          </w:p>
        </w:tc>
        <w:tc>
          <w:tcPr>
            <w:tcW w:w="3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44A7A6" w14:textId="77777777" w:rsidR="00E8023A" w:rsidRPr="00E8023A" w:rsidRDefault="00E8023A" w:rsidP="00E8023A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position w:val="0"/>
                <w:lang w:val="en-ID" w:eastAsia="en-ID"/>
              </w:rPr>
            </w:pPr>
            <w:proofErr w:type="spellStart"/>
            <w:r w:rsidRPr="00E8023A">
              <w:rPr>
                <w:color w:val="000000"/>
                <w:position w:val="0"/>
                <w:lang w:val="en-ID" w:eastAsia="en-ID"/>
              </w:rPr>
              <w:t>Melakukan</w:t>
            </w:r>
            <w:proofErr w:type="spellEnd"/>
            <w:r w:rsidRPr="00E8023A">
              <w:rPr>
                <w:color w:val="000000"/>
                <w:position w:val="0"/>
                <w:lang w:val="en-ID" w:eastAsia="en-ID"/>
              </w:rPr>
              <w:t xml:space="preserve"> </w:t>
            </w:r>
            <w:proofErr w:type="spellStart"/>
            <w:r w:rsidRPr="00E8023A">
              <w:rPr>
                <w:color w:val="000000"/>
                <w:position w:val="0"/>
                <w:lang w:val="en-ID" w:eastAsia="en-ID"/>
              </w:rPr>
              <w:t>diskusi</w:t>
            </w:r>
            <w:proofErr w:type="spellEnd"/>
            <w:r w:rsidRPr="00E8023A">
              <w:rPr>
                <w:color w:val="000000"/>
                <w:position w:val="0"/>
                <w:lang w:val="en-ID" w:eastAsia="en-ID"/>
              </w:rPr>
              <w:t xml:space="preserve"> </w:t>
            </w:r>
            <w:proofErr w:type="spellStart"/>
            <w:r w:rsidRPr="00E8023A">
              <w:rPr>
                <w:color w:val="000000"/>
                <w:position w:val="0"/>
                <w:lang w:val="en-ID" w:eastAsia="en-ID"/>
              </w:rPr>
              <w:t>rencana</w:t>
            </w:r>
            <w:proofErr w:type="spellEnd"/>
            <w:r w:rsidRPr="00E8023A">
              <w:rPr>
                <w:color w:val="000000"/>
                <w:position w:val="0"/>
                <w:lang w:val="en-ID" w:eastAsia="en-ID"/>
              </w:rPr>
              <w:t xml:space="preserve"> </w:t>
            </w:r>
            <w:proofErr w:type="spellStart"/>
            <w:r w:rsidRPr="00E8023A">
              <w:rPr>
                <w:color w:val="000000"/>
                <w:position w:val="0"/>
                <w:lang w:val="en-ID" w:eastAsia="en-ID"/>
              </w:rPr>
              <w:t>metode</w:t>
            </w:r>
            <w:proofErr w:type="spellEnd"/>
            <w:r w:rsidRPr="00E8023A">
              <w:rPr>
                <w:color w:val="000000"/>
                <w:position w:val="0"/>
                <w:lang w:val="en-ID" w:eastAsia="en-ID"/>
              </w:rPr>
              <w:t xml:space="preserve"> </w:t>
            </w:r>
            <w:proofErr w:type="spellStart"/>
            <w:r w:rsidRPr="00E8023A">
              <w:rPr>
                <w:color w:val="000000"/>
                <w:position w:val="0"/>
                <w:lang w:val="en-ID" w:eastAsia="en-ID"/>
              </w:rPr>
              <w:t>pengembangan</w:t>
            </w:r>
            <w:proofErr w:type="spellEnd"/>
            <w:r w:rsidRPr="00E8023A">
              <w:rPr>
                <w:color w:val="000000"/>
                <w:position w:val="0"/>
                <w:lang w:val="en-ID" w:eastAsia="en-ID"/>
              </w:rPr>
              <w:t xml:space="preserve"> yang </w:t>
            </w:r>
            <w:proofErr w:type="spellStart"/>
            <w:r w:rsidRPr="00E8023A">
              <w:rPr>
                <w:color w:val="000000"/>
                <w:position w:val="0"/>
                <w:lang w:val="en-ID" w:eastAsia="en-ID"/>
              </w:rPr>
              <w:t>akan</w:t>
            </w:r>
            <w:proofErr w:type="spellEnd"/>
            <w:r w:rsidRPr="00E8023A">
              <w:rPr>
                <w:color w:val="000000"/>
                <w:position w:val="0"/>
                <w:lang w:val="en-ID" w:eastAsia="en-ID"/>
              </w:rPr>
              <w:t xml:space="preserve"> </w:t>
            </w:r>
            <w:proofErr w:type="spellStart"/>
            <w:r w:rsidRPr="00E8023A">
              <w:rPr>
                <w:color w:val="000000"/>
                <w:position w:val="0"/>
                <w:lang w:val="en-ID" w:eastAsia="en-ID"/>
              </w:rPr>
              <w:t>digunakan</w:t>
            </w:r>
            <w:proofErr w:type="spellEnd"/>
            <w:r w:rsidRPr="00E8023A">
              <w:rPr>
                <w:color w:val="000000"/>
                <w:position w:val="0"/>
                <w:lang w:val="en-ID" w:eastAsia="en-ID"/>
              </w:rPr>
              <w:t xml:space="preserve"> dan </w:t>
            </w:r>
            <w:proofErr w:type="spellStart"/>
            <w:r w:rsidRPr="00E8023A">
              <w:rPr>
                <w:color w:val="000000"/>
                <w:position w:val="0"/>
                <w:lang w:val="en-ID" w:eastAsia="en-ID"/>
              </w:rPr>
              <w:t>pembagian</w:t>
            </w:r>
            <w:proofErr w:type="spellEnd"/>
            <w:r w:rsidRPr="00E8023A">
              <w:rPr>
                <w:color w:val="000000"/>
                <w:position w:val="0"/>
                <w:lang w:val="en-ID" w:eastAsia="en-ID"/>
              </w:rPr>
              <w:t xml:space="preserve"> </w:t>
            </w:r>
            <w:proofErr w:type="spellStart"/>
            <w:r w:rsidRPr="00E8023A">
              <w:rPr>
                <w:color w:val="000000"/>
                <w:position w:val="0"/>
                <w:lang w:val="en-ID" w:eastAsia="en-ID"/>
              </w:rPr>
              <w:t>tugas-tugas</w:t>
            </w:r>
            <w:proofErr w:type="spellEnd"/>
            <w:r w:rsidRPr="00E8023A">
              <w:rPr>
                <w:color w:val="000000"/>
                <w:position w:val="0"/>
                <w:lang w:val="en-ID" w:eastAsia="en-ID"/>
              </w:rPr>
              <w:t xml:space="preserve"> yang </w:t>
            </w:r>
            <w:proofErr w:type="spellStart"/>
            <w:r w:rsidRPr="00E8023A">
              <w:rPr>
                <w:color w:val="000000"/>
                <w:position w:val="0"/>
                <w:lang w:val="en-ID" w:eastAsia="en-ID"/>
              </w:rPr>
              <w:t>akan</w:t>
            </w:r>
            <w:proofErr w:type="spellEnd"/>
            <w:r w:rsidRPr="00E8023A">
              <w:rPr>
                <w:color w:val="000000"/>
                <w:position w:val="0"/>
                <w:lang w:val="en-ID" w:eastAsia="en-ID"/>
              </w:rPr>
              <w:t xml:space="preserve"> </w:t>
            </w:r>
            <w:proofErr w:type="spellStart"/>
            <w:r w:rsidRPr="00E8023A">
              <w:rPr>
                <w:color w:val="000000"/>
                <w:position w:val="0"/>
                <w:lang w:val="en-ID" w:eastAsia="en-ID"/>
              </w:rPr>
              <w:t>dilakukan</w:t>
            </w:r>
            <w:proofErr w:type="spellEnd"/>
            <w:r w:rsidRPr="00E8023A">
              <w:rPr>
                <w:color w:val="000000"/>
                <w:position w:val="0"/>
                <w:lang w:val="en-ID" w:eastAsia="en-ID"/>
              </w:rPr>
              <w:t xml:space="preserve"> oleh masing-masing </w:t>
            </w:r>
            <w:proofErr w:type="spellStart"/>
            <w:r w:rsidRPr="00E8023A">
              <w:rPr>
                <w:color w:val="000000"/>
                <w:position w:val="0"/>
                <w:lang w:val="en-ID" w:eastAsia="en-ID"/>
              </w:rPr>
              <w:t>kelompok</w:t>
            </w:r>
            <w:proofErr w:type="spellEnd"/>
          </w:p>
        </w:tc>
      </w:tr>
      <w:tr w:rsidR="00E8023A" w:rsidRPr="00E8023A" w14:paraId="5B518ED6" w14:textId="77777777" w:rsidTr="00E8023A">
        <w:trPr>
          <w:trHeight w:val="46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7A55CD" w14:textId="77777777" w:rsidR="00E8023A" w:rsidRPr="00E8023A" w:rsidRDefault="00E8023A" w:rsidP="00E8023A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position w:val="0"/>
                <w:lang w:val="en-ID" w:eastAsia="en-ID"/>
              </w:rPr>
            </w:pPr>
            <w:r w:rsidRPr="00E8023A">
              <w:rPr>
                <w:color w:val="000000"/>
                <w:position w:val="0"/>
                <w:lang w:val="en-ID" w:eastAsia="en-ID"/>
              </w:rPr>
              <w:t>5</w:t>
            </w:r>
          </w:p>
        </w:tc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3A801F" w14:textId="77777777" w:rsidR="00E8023A" w:rsidRPr="00E8023A" w:rsidRDefault="00E8023A" w:rsidP="00E8023A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position w:val="0"/>
                <w:lang w:val="en-ID" w:eastAsia="en-ID"/>
              </w:rPr>
            </w:pPr>
            <w:proofErr w:type="spellStart"/>
            <w:r w:rsidRPr="00E8023A">
              <w:rPr>
                <w:color w:val="000000"/>
                <w:position w:val="0"/>
                <w:lang w:val="en-ID" w:eastAsia="en-ID"/>
              </w:rPr>
              <w:t>Pengisian</w:t>
            </w:r>
            <w:proofErr w:type="spellEnd"/>
            <w:r w:rsidRPr="00E8023A">
              <w:rPr>
                <w:color w:val="000000"/>
                <w:position w:val="0"/>
                <w:lang w:val="en-ID" w:eastAsia="en-ID"/>
              </w:rPr>
              <w:t xml:space="preserve"> data pada </w:t>
            </w:r>
            <w:proofErr w:type="spellStart"/>
            <w:r w:rsidRPr="00E8023A">
              <w:rPr>
                <w:color w:val="000000"/>
                <w:position w:val="0"/>
                <w:lang w:val="en-ID" w:eastAsia="en-ID"/>
              </w:rPr>
              <w:t>dokumen</w:t>
            </w:r>
            <w:proofErr w:type="spellEnd"/>
            <w:r w:rsidRPr="00E8023A">
              <w:rPr>
                <w:color w:val="000000"/>
                <w:position w:val="0"/>
                <w:lang w:val="en-ID" w:eastAsia="en-ID"/>
              </w:rPr>
              <w:t xml:space="preserve"> dan </w:t>
            </w:r>
            <w:proofErr w:type="spellStart"/>
            <w:r w:rsidRPr="00E8023A">
              <w:rPr>
                <w:color w:val="000000"/>
                <w:position w:val="0"/>
                <w:lang w:val="en-ID" w:eastAsia="en-ID"/>
              </w:rPr>
              <w:t>penentuan</w:t>
            </w:r>
            <w:proofErr w:type="spellEnd"/>
            <w:r w:rsidRPr="00E8023A">
              <w:rPr>
                <w:color w:val="000000"/>
                <w:position w:val="0"/>
                <w:lang w:val="en-ID" w:eastAsia="en-ID"/>
              </w:rPr>
              <w:t xml:space="preserve"> </w:t>
            </w:r>
            <w:proofErr w:type="spellStart"/>
            <w:r w:rsidRPr="00E8023A">
              <w:rPr>
                <w:color w:val="000000"/>
                <w:position w:val="0"/>
                <w:lang w:val="en-ID" w:eastAsia="en-ID"/>
              </w:rPr>
              <w:t>aktor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521F9E" w14:textId="77777777" w:rsidR="00E8023A" w:rsidRPr="00E8023A" w:rsidRDefault="00E8023A" w:rsidP="00E8023A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position w:val="0"/>
                <w:lang w:val="en-ID" w:eastAsia="en-ID"/>
              </w:rPr>
            </w:pPr>
            <w:r w:rsidRPr="00E8023A">
              <w:rPr>
                <w:color w:val="000000"/>
                <w:position w:val="0"/>
                <w:lang w:val="en-ID" w:eastAsia="en-ID"/>
              </w:rPr>
              <w:t>Week 6</w:t>
            </w:r>
          </w:p>
        </w:tc>
        <w:tc>
          <w:tcPr>
            <w:tcW w:w="3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93E1FE" w14:textId="77777777" w:rsidR="00E8023A" w:rsidRPr="00E8023A" w:rsidRDefault="00E8023A" w:rsidP="00E8023A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position w:val="0"/>
                <w:lang w:val="en-ID" w:eastAsia="en-ID"/>
              </w:rPr>
            </w:pPr>
            <w:proofErr w:type="spellStart"/>
            <w:r w:rsidRPr="00E8023A">
              <w:rPr>
                <w:color w:val="000000"/>
                <w:position w:val="0"/>
                <w:lang w:val="en-ID" w:eastAsia="en-ID"/>
              </w:rPr>
              <w:t>Melakukan</w:t>
            </w:r>
            <w:proofErr w:type="spellEnd"/>
            <w:r w:rsidRPr="00E8023A">
              <w:rPr>
                <w:color w:val="000000"/>
                <w:position w:val="0"/>
                <w:lang w:val="en-ID" w:eastAsia="en-ID"/>
              </w:rPr>
              <w:t xml:space="preserve"> </w:t>
            </w:r>
            <w:proofErr w:type="spellStart"/>
            <w:r w:rsidRPr="00E8023A">
              <w:rPr>
                <w:color w:val="000000"/>
                <w:position w:val="0"/>
                <w:lang w:val="en-ID" w:eastAsia="en-ID"/>
              </w:rPr>
              <w:t>pengisian</w:t>
            </w:r>
            <w:proofErr w:type="spellEnd"/>
            <w:r w:rsidRPr="00E8023A">
              <w:rPr>
                <w:color w:val="000000"/>
                <w:position w:val="0"/>
                <w:lang w:val="en-ID" w:eastAsia="en-ID"/>
              </w:rPr>
              <w:t xml:space="preserve"> data pada </w:t>
            </w:r>
            <w:proofErr w:type="spellStart"/>
            <w:r w:rsidRPr="00E8023A">
              <w:rPr>
                <w:color w:val="000000"/>
                <w:position w:val="0"/>
                <w:lang w:val="en-ID" w:eastAsia="en-ID"/>
              </w:rPr>
              <w:t>dokumen-dokumen</w:t>
            </w:r>
            <w:proofErr w:type="spellEnd"/>
            <w:r w:rsidRPr="00E8023A">
              <w:rPr>
                <w:color w:val="000000"/>
                <w:position w:val="0"/>
                <w:lang w:val="en-ID" w:eastAsia="en-ID"/>
              </w:rPr>
              <w:t xml:space="preserve"> </w:t>
            </w:r>
            <w:proofErr w:type="spellStart"/>
            <w:r w:rsidRPr="00E8023A">
              <w:rPr>
                <w:color w:val="000000"/>
                <w:position w:val="0"/>
                <w:lang w:val="en-ID" w:eastAsia="en-ID"/>
              </w:rPr>
              <w:t>beserta</w:t>
            </w:r>
            <w:proofErr w:type="spellEnd"/>
            <w:r w:rsidRPr="00E8023A">
              <w:rPr>
                <w:color w:val="000000"/>
                <w:position w:val="0"/>
                <w:lang w:val="en-ID" w:eastAsia="en-ID"/>
              </w:rPr>
              <w:t xml:space="preserve"> </w:t>
            </w:r>
            <w:proofErr w:type="spellStart"/>
            <w:r w:rsidRPr="00E8023A">
              <w:rPr>
                <w:color w:val="000000"/>
                <w:position w:val="0"/>
                <w:lang w:val="en-ID" w:eastAsia="en-ID"/>
              </w:rPr>
              <w:t>penentuan</w:t>
            </w:r>
            <w:proofErr w:type="spellEnd"/>
            <w:r w:rsidRPr="00E8023A">
              <w:rPr>
                <w:color w:val="000000"/>
                <w:position w:val="0"/>
                <w:lang w:val="en-ID" w:eastAsia="en-ID"/>
              </w:rPr>
              <w:t xml:space="preserve"> </w:t>
            </w:r>
            <w:proofErr w:type="spellStart"/>
            <w:r w:rsidRPr="00E8023A">
              <w:rPr>
                <w:color w:val="000000"/>
                <w:position w:val="0"/>
                <w:lang w:val="en-ID" w:eastAsia="en-ID"/>
              </w:rPr>
              <w:t>aktor</w:t>
            </w:r>
            <w:proofErr w:type="spellEnd"/>
            <w:r w:rsidRPr="00E8023A">
              <w:rPr>
                <w:color w:val="000000"/>
                <w:position w:val="0"/>
                <w:lang w:val="en-ID" w:eastAsia="en-ID"/>
              </w:rPr>
              <w:t xml:space="preserve"> pada </w:t>
            </w:r>
            <w:proofErr w:type="spellStart"/>
            <w:r w:rsidRPr="00E8023A">
              <w:rPr>
                <w:color w:val="000000"/>
                <w:position w:val="0"/>
                <w:lang w:val="en-ID" w:eastAsia="en-ID"/>
              </w:rPr>
              <w:t>sistem</w:t>
            </w:r>
            <w:proofErr w:type="spellEnd"/>
            <w:r w:rsidRPr="00E8023A">
              <w:rPr>
                <w:color w:val="000000"/>
                <w:position w:val="0"/>
                <w:lang w:val="en-ID" w:eastAsia="en-ID"/>
              </w:rPr>
              <w:t xml:space="preserve">. Serta </w:t>
            </w:r>
            <w:proofErr w:type="spellStart"/>
            <w:r w:rsidRPr="00E8023A">
              <w:rPr>
                <w:color w:val="000000"/>
                <w:position w:val="0"/>
                <w:lang w:val="en-ID" w:eastAsia="en-ID"/>
              </w:rPr>
              <w:t>persiapan</w:t>
            </w:r>
            <w:proofErr w:type="spellEnd"/>
            <w:r w:rsidRPr="00E8023A">
              <w:rPr>
                <w:color w:val="000000"/>
                <w:position w:val="0"/>
                <w:lang w:val="en-ID" w:eastAsia="en-ID"/>
              </w:rPr>
              <w:t xml:space="preserve"> </w:t>
            </w:r>
            <w:proofErr w:type="spellStart"/>
            <w:r w:rsidRPr="00E8023A">
              <w:rPr>
                <w:color w:val="000000"/>
                <w:position w:val="0"/>
                <w:lang w:val="en-ID" w:eastAsia="en-ID"/>
              </w:rPr>
              <w:t>menggunakan</w:t>
            </w:r>
            <w:proofErr w:type="spellEnd"/>
            <w:r w:rsidRPr="00E8023A">
              <w:rPr>
                <w:color w:val="000000"/>
                <w:position w:val="0"/>
                <w:lang w:val="en-ID" w:eastAsia="en-ID"/>
              </w:rPr>
              <w:t xml:space="preserve"> </w:t>
            </w:r>
            <w:proofErr w:type="spellStart"/>
            <w:r w:rsidRPr="00E8023A">
              <w:rPr>
                <w:color w:val="000000"/>
                <w:position w:val="0"/>
                <w:lang w:val="en-ID" w:eastAsia="en-ID"/>
              </w:rPr>
              <w:t>laravel</w:t>
            </w:r>
            <w:proofErr w:type="spellEnd"/>
          </w:p>
        </w:tc>
      </w:tr>
      <w:tr w:rsidR="00E8023A" w:rsidRPr="00E8023A" w14:paraId="2FF6492B" w14:textId="77777777" w:rsidTr="00E8023A">
        <w:trPr>
          <w:trHeight w:val="46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E17F1B" w14:textId="77777777" w:rsidR="00E8023A" w:rsidRPr="00E8023A" w:rsidRDefault="00E8023A" w:rsidP="00E8023A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position w:val="0"/>
                <w:lang w:val="en-ID" w:eastAsia="en-ID"/>
              </w:rPr>
            </w:pPr>
            <w:r w:rsidRPr="00E8023A">
              <w:rPr>
                <w:color w:val="000000"/>
                <w:position w:val="0"/>
                <w:lang w:val="en-ID" w:eastAsia="en-ID"/>
              </w:rPr>
              <w:t>6</w:t>
            </w:r>
          </w:p>
        </w:tc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D62711" w14:textId="77777777" w:rsidR="00E8023A" w:rsidRPr="00E8023A" w:rsidRDefault="00E8023A" w:rsidP="00E8023A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position w:val="0"/>
                <w:lang w:val="en-ID" w:eastAsia="en-ID"/>
              </w:rPr>
            </w:pPr>
            <w:proofErr w:type="spellStart"/>
            <w:r w:rsidRPr="00E8023A">
              <w:rPr>
                <w:color w:val="000000"/>
                <w:position w:val="0"/>
                <w:lang w:val="en-ID" w:eastAsia="en-ID"/>
              </w:rPr>
              <w:t>Pengisian</w:t>
            </w:r>
            <w:proofErr w:type="spellEnd"/>
            <w:r w:rsidRPr="00E8023A">
              <w:rPr>
                <w:color w:val="000000"/>
                <w:position w:val="0"/>
                <w:lang w:val="en-ID" w:eastAsia="en-ID"/>
              </w:rPr>
              <w:t xml:space="preserve"> data pada </w:t>
            </w:r>
            <w:proofErr w:type="spellStart"/>
            <w:r w:rsidRPr="00E8023A">
              <w:rPr>
                <w:color w:val="000000"/>
                <w:position w:val="0"/>
                <w:lang w:val="en-ID" w:eastAsia="en-ID"/>
              </w:rPr>
              <w:t>dokumen</w:t>
            </w:r>
            <w:proofErr w:type="spellEnd"/>
            <w:r w:rsidRPr="00E8023A">
              <w:rPr>
                <w:color w:val="000000"/>
                <w:position w:val="0"/>
                <w:lang w:val="en-ID" w:eastAsia="en-ID"/>
              </w:rPr>
              <w:t xml:space="preserve"> dan </w:t>
            </w:r>
            <w:proofErr w:type="spellStart"/>
            <w:r w:rsidRPr="00E8023A">
              <w:rPr>
                <w:color w:val="000000"/>
                <w:position w:val="0"/>
                <w:lang w:val="en-ID" w:eastAsia="en-ID"/>
              </w:rPr>
              <w:t>mengerjakan</w:t>
            </w:r>
            <w:proofErr w:type="spellEnd"/>
            <w:r w:rsidRPr="00E8023A">
              <w:rPr>
                <w:color w:val="000000"/>
                <w:position w:val="0"/>
                <w:lang w:val="en-ID" w:eastAsia="en-ID"/>
              </w:rPr>
              <w:t xml:space="preserve"> </w:t>
            </w:r>
            <w:proofErr w:type="spellStart"/>
            <w:r w:rsidRPr="00E8023A">
              <w:rPr>
                <w:color w:val="000000"/>
                <w:position w:val="0"/>
                <w:lang w:val="en-ID" w:eastAsia="en-ID"/>
              </w:rPr>
              <w:t>fitur</w:t>
            </w:r>
            <w:proofErr w:type="spellEnd"/>
            <w:r w:rsidRPr="00E8023A">
              <w:rPr>
                <w:color w:val="000000"/>
                <w:position w:val="0"/>
                <w:lang w:val="en-ID" w:eastAsia="en-ID"/>
              </w:rPr>
              <w:t xml:space="preserve"> pada unit (</w:t>
            </w:r>
            <w:r w:rsidRPr="00E8023A">
              <w:rPr>
                <w:i/>
                <w:iCs/>
                <w:color w:val="000000"/>
                <w:position w:val="0"/>
                <w:lang w:val="en-ID" w:eastAsia="en-ID"/>
              </w:rPr>
              <w:t>backend</w:t>
            </w:r>
            <w:r w:rsidRPr="00E8023A">
              <w:rPr>
                <w:color w:val="000000"/>
                <w:position w:val="0"/>
                <w:lang w:val="en-ID" w:eastAsia="en-ID"/>
              </w:rPr>
              <w:t>) 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A5A578" w14:textId="77777777" w:rsidR="00E8023A" w:rsidRPr="00E8023A" w:rsidRDefault="00E8023A" w:rsidP="00E8023A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position w:val="0"/>
                <w:lang w:val="en-ID" w:eastAsia="en-ID"/>
              </w:rPr>
            </w:pPr>
            <w:r w:rsidRPr="00E8023A">
              <w:rPr>
                <w:color w:val="000000"/>
                <w:position w:val="0"/>
                <w:lang w:val="en-ID" w:eastAsia="en-ID"/>
              </w:rPr>
              <w:t>Week 7 - Week 8</w:t>
            </w:r>
          </w:p>
        </w:tc>
        <w:tc>
          <w:tcPr>
            <w:tcW w:w="3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C9D4D2" w14:textId="77777777" w:rsidR="00E8023A" w:rsidRPr="00E8023A" w:rsidRDefault="00E8023A" w:rsidP="00E8023A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position w:val="0"/>
                <w:lang w:val="en-ID" w:eastAsia="en-ID"/>
              </w:rPr>
            </w:pPr>
            <w:proofErr w:type="spellStart"/>
            <w:r w:rsidRPr="00E8023A">
              <w:rPr>
                <w:color w:val="000000"/>
                <w:position w:val="0"/>
                <w:lang w:val="en-ID" w:eastAsia="en-ID"/>
              </w:rPr>
              <w:t>Melakukan</w:t>
            </w:r>
            <w:proofErr w:type="spellEnd"/>
            <w:r w:rsidRPr="00E8023A">
              <w:rPr>
                <w:color w:val="000000"/>
                <w:position w:val="0"/>
                <w:lang w:val="en-ID" w:eastAsia="en-ID"/>
              </w:rPr>
              <w:t xml:space="preserve"> </w:t>
            </w:r>
            <w:proofErr w:type="spellStart"/>
            <w:r w:rsidRPr="00E8023A">
              <w:rPr>
                <w:color w:val="000000"/>
                <w:position w:val="0"/>
                <w:lang w:val="en-ID" w:eastAsia="en-ID"/>
              </w:rPr>
              <w:t>pengisian</w:t>
            </w:r>
            <w:proofErr w:type="spellEnd"/>
            <w:r w:rsidRPr="00E8023A">
              <w:rPr>
                <w:color w:val="000000"/>
                <w:position w:val="0"/>
                <w:lang w:val="en-ID" w:eastAsia="en-ID"/>
              </w:rPr>
              <w:t xml:space="preserve"> </w:t>
            </w:r>
            <w:proofErr w:type="spellStart"/>
            <w:proofErr w:type="gramStart"/>
            <w:r w:rsidRPr="00E8023A">
              <w:rPr>
                <w:color w:val="000000"/>
                <w:position w:val="0"/>
                <w:lang w:val="en-ID" w:eastAsia="en-ID"/>
              </w:rPr>
              <w:t>fungsi</w:t>
            </w:r>
            <w:proofErr w:type="spellEnd"/>
            <w:r w:rsidRPr="00E8023A">
              <w:rPr>
                <w:color w:val="000000"/>
                <w:position w:val="0"/>
                <w:lang w:val="en-ID" w:eastAsia="en-ID"/>
              </w:rPr>
              <w:t>  pada</w:t>
            </w:r>
            <w:proofErr w:type="gramEnd"/>
            <w:r w:rsidRPr="00E8023A">
              <w:rPr>
                <w:color w:val="000000"/>
                <w:position w:val="0"/>
                <w:lang w:val="en-ID" w:eastAsia="en-ID"/>
              </w:rPr>
              <w:t xml:space="preserve"> </w:t>
            </w:r>
            <w:proofErr w:type="spellStart"/>
            <w:r w:rsidRPr="00E8023A">
              <w:rPr>
                <w:color w:val="000000"/>
                <w:position w:val="0"/>
                <w:lang w:val="en-ID" w:eastAsia="en-ID"/>
              </w:rPr>
              <w:t>dokumen</w:t>
            </w:r>
            <w:proofErr w:type="spellEnd"/>
            <w:r w:rsidRPr="00E8023A">
              <w:rPr>
                <w:color w:val="000000"/>
                <w:position w:val="0"/>
                <w:lang w:val="en-ID" w:eastAsia="en-ID"/>
              </w:rPr>
              <w:t xml:space="preserve"> SWTD dan </w:t>
            </w:r>
            <w:proofErr w:type="spellStart"/>
            <w:r w:rsidRPr="00E8023A">
              <w:rPr>
                <w:color w:val="000000"/>
                <w:position w:val="0"/>
                <w:lang w:val="en-ID" w:eastAsia="en-ID"/>
              </w:rPr>
              <w:t>mengerjakan</w:t>
            </w:r>
            <w:proofErr w:type="spellEnd"/>
            <w:r w:rsidRPr="00E8023A">
              <w:rPr>
                <w:color w:val="000000"/>
                <w:position w:val="0"/>
                <w:lang w:val="en-ID" w:eastAsia="en-ID"/>
              </w:rPr>
              <w:t xml:space="preserve"> </w:t>
            </w:r>
            <w:proofErr w:type="spellStart"/>
            <w:r w:rsidRPr="00E8023A">
              <w:rPr>
                <w:color w:val="000000"/>
                <w:position w:val="0"/>
                <w:lang w:val="en-ID" w:eastAsia="en-ID"/>
              </w:rPr>
              <w:t>fitur-fitur</w:t>
            </w:r>
            <w:proofErr w:type="spellEnd"/>
            <w:r w:rsidRPr="00E8023A">
              <w:rPr>
                <w:color w:val="000000"/>
                <w:position w:val="0"/>
                <w:lang w:val="en-ID" w:eastAsia="en-ID"/>
              </w:rPr>
              <w:t xml:space="preserve"> unit </w:t>
            </w:r>
          </w:p>
        </w:tc>
      </w:tr>
      <w:tr w:rsidR="00E8023A" w:rsidRPr="00E8023A" w14:paraId="29FCB6BE" w14:textId="77777777" w:rsidTr="00E8023A">
        <w:trPr>
          <w:trHeight w:val="46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61B809" w14:textId="77777777" w:rsidR="00E8023A" w:rsidRPr="00E8023A" w:rsidRDefault="00E8023A" w:rsidP="00E8023A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position w:val="0"/>
                <w:lang w:val="en-ID" w:eastAsia="en-ID"/>
              </w:rPr>
            </w:pPr>
            <w:r w:rsidRPr="00E8023A">
              <w:rPr>
                <w:color w:val="000000"/>
                <w:position w:val="0"/>
                <w:lang w:val="en-ID" w:eastAsia="en-ID"/>
              </w:rPr>
              <w:t>7</w:t>
            </w:r>
          </w:p>
        </w:tc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DDFAB3" w14:textId="77777777" w:rsidR="00E8023A" w:rsidRPr="00E8023A" w:rsidRDefault="00E8023A" w:rsidP="00E8023A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position w:val="0"/>
                <w:lang w:val="en-ID" w:eastAsia="en-ID"/>
              </w:rPr>
            </w:pPr>
            <w:proofErr w:type="spellStart"/>
            <w:r w:rsidRPr="00E8023A">
              <w:rPr>
                <w:color w:val="000000"/>
                <w:position w:val="0"/>
                <w:lang w:val="en-ID" w:eastAsia="en-ID"/>
              </w:rPr>
              <w:t>Pengisian</w:t>
            </w:r>
            <w:proofErr w:type="spellEnd"/>
            <w:r w:rsidRPr="00E8023A">
              <w:rPr>
                <w:color w:val="000000"/>
                <w:position w:val="0"/>
                <w:lang w:val="en-ID" w:eastAsia="en-ID"/>
              </w:rPr>
              <w:t xml:space="preserve"> data pada </w:t>
            </w:r>
            <w:proofErr w:type="spellStart"/>
            <w:r w:rsidRPr="00E8023A">
              <w:rPr>
                <w:color w:val="000000"/>
                <w:position w:val="0"/>
                <w:lang w:val="en-ID" w:eastAsia="en-ID"/>
              </w:rPr>
              <w:t>dokumen</w:t>
            </w:r>
            <w:proofErr w:type="spellEnd"/>
            <w:r w:rsidRPr="00E8023A">
              <w:rPr>
                <w:color w:val="000000"/>
                <w:position w:val="0"/>
                <w:lang w:val="en-ID" w:eastAsia="en-ID"/>
              </w:rPr>
              <w:t xml:space="preserve"> dan </w:t>
            </w:r>
            <w:proofErr w:type="spellStart"/>
            <w:r w:rsidRPr="00E8023A">
              <w:rPr>
                <w:color w:val="000000"/>
                <w:position w:val="0"/>
                <w:lang w:val="en-ID" w:eastAsia="en-ID"/>
              </w:rPr>
              <w:t>mengerjakan</w:t>
            </w:r>
            <w:proofErr w:type="spellEnd"/>
            <w:r w:rsidRPr="00E8023A">
              <w:rPr>
                <w:color w:val="000000"/>
                <w:position w:val="0"/>
                <w:lang w:val="en-ID" w:eastAsia="en-ID"/>
              </w:rPr>
              <w:t xml:space="preserve"> </w:t>
            </w:r>
            <w:proofErr w:type="spellStart"/>
            <w:r w:rsidRPr="00E8023A">
              <w:rPr>
                <w:color w:val="000000"/>
                <w:position w:val="0"/>
                <w:lang w:val="en-ID" w:eastAsia="en-ID"/>
              </w:rPr>
              <w:t>fitur</w:t>
            </w:r>
            <w:proofErr w:type="spellEnd"/>
            <w:r w:rsidRPr="00E8023A">
              <w:rPr>
                <w:color w:val="000000"/>
                <w:position w:val="0"/>
                <w:lang w:val="en-ID" w:eastAsia="en-ID"/>
              </w:rPr>
              <w:t xml:space="preserve"> pada </w:t>
            </w:r>
            <w:proofErr w:type="spellStart"/>
            <w:r w:rsidRPr="00E8023A">
              <w:rPr>
                <w:color w:val="000000"/>
                <w:position w:val="0"/>
                <w:lang w:val="en-ID" w:eastAsia="en-ID"/>
              </w:rPr>
              <w:t>nasabah</w:t>
            </w:r>
            <w:proofErr w:type="spellEnd"/>
            <w:r w:rsidRPr="00E8023A">
              <w:rPr>
                <w:color w:val="000000"/>
                <w:position w:val="0"/>
                <w:lang w:val="en-ID" w:eastAsia="en-ID"/>
              </w:rPr>
              <w:t xml:space="preserve"> (</w:t>
            </w:r>
            <w:r w:rsidRPr="00E8023A">
              <w:rPr>
                <w:i/>
                <w:iCs/>
                <w:color w:val="000000"/>
                <w:position w:val="0"/>
                <w:lang w:val="en-ID" w:eastAsia="en-ID"/>
              </w:rPr>
              <w:t>backend</w:t>
            </w:r>
            <w:r w:rsidRPr="00E8023A">
              <w:rPr>
                <w:color w:val="000000"/>
                <w:position w:val="0"/>
                <w:lang w:val="en-ID" w:eastAsia="en-ID"/>
              </w:rPr>
              <w:t>)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E77F2B" w14:textId="77777777" w:rsidR="00E8023A" w:rsidRPr="00E8023A" w:rsidRDefault="00E8023A" w:rsidP="00E8023A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position w:val="0"/>
                <w:lang w:val="en-ID" w:eastAsia="en-ID"/>
              </w:rPr>
            </w:pPr>
            <w:r w:rsidRPr="00E8023A">
              <w:rPr>
                <w:color w:val="000000"/>
                <w:position w:val="0"/>
                <w:lang w:val="en-ID" w:eastAsia="en-ID"/>
              </w:rPr>
              <w:t>Week 9 - Week 10</w:t>
            </w:r>
          </w:p>
        </w:tc>
        <w:tc>
          <w:tcPr>
            <w:tcW w:w="3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065BCD" w14:textId="77777777" w:rsidR="00E8023A" w:rsidRPr="00E8023A" w:rsidRDefault="00E8023A" w:rsidP="00E8023A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position w:val="0"/>
                <w:lang w:val="en-ID" w:eastAsia="en-ID"/>
              </w:rPr>
            </w:pPr>
            <w:proofErr w:type="spellStart"/>
            <w:r w:rsidRPr="00E8023A">
              <w:rPr>
                <w:color w:val="000000"/>
                <w:position w:val="0"/>
                <w:lang w:val="en-ID" w:eastAsia="en-ID"/>
              </w:rPr>
              <w:t>Melakukan</w:t>
            </w:r>
            <w:proofErr w:type="spellEnd"/>
            <w:r w:rsidRPr="00E8023A">
              <w:rPr>
                <w:color w:val="000000"/>
                <w:position w:val="0"/>
                <w:lang w:val="en-ID" w:eastAsia="en-ID"/>
              </w:rPr>
              <w:t xml:space="preserve"> </w:t>
            </w:r>
            <w:proofErr w:type="spellStart"/>
            <w:r w:rsidRPr="00E8023A">
              <w:rPr>
                <w:color w:val="000000"/>
                <w:position w:val="0"/>
                <w:lang w:val="en-ID" w:eastAsia="en-ID"/>
              </w:rPr>
              <w:t>pengisian</w:t>
            </w:r>
            <w:proofErr w:type="spellEnd"/>
            <w:r w:rsidRPr="00E8023A">
              <w:rPr>
                <w:color w:val="000000"/>
                <w:position w:val="0"/>
                <w:lang w:val="en-ID" w:eastAsia="en-ID"/>
              </w:rPr>
              <w:t xml:space="preserve"> </w:t>
            </w:r>
            <w:proofErr w:type="spellStart"/>
            <w:proofErr w:type="gramStart"/>
            <w:r w:rsidRPr="00E8023A">
              <w:rPr>
                <w:color w:val="000000"/>
                <w:position w:val="0"/>
                <w:lang w:val="en-ID" w:eastAsia="en-ID"/>
              </w:rPr>
              <w:t>fungsi</w:t>
            </w:r>
            <w:proofErr w:type="spellEnd"/>
            <w:r w:rsidRPr="00E8023A">
              <w:rPr>
                <w:color w:val="000000"/>
                <w:position w:val="0"/>
                <w:lang w:val="en-ID" w:eastAsia="en-ID"/>
              </w:rPr>
              <w:t>  pada</w:t>
            </w:r>
            <w:proofErr w:type="gramEnd"/>
            <w:r w:rsidRPr="00E8023A">
              <w:rPr>
                <w:color w:val="000000"/>
                <w:position w:val="0"/>
                <w:lang w:val="en-ID" w:eastAsia="en-ID"/>
              </w:rPr>
              <w:t xml:space="preserve"> </w:t>
            </w:r>
            <w:proofErr w:type="spellStart"/>
            <w:r w:rsidRPr="00E8023A">
              <w:rPr>
                <w:color w:val="000000"/>
                <w:position w:val="0"/>
                <w:lang w:val="en-ID" w:eastAsia="en-ID"/>
              </w:rPr>
              <w:t>dokumen</w:t>
            </w:r>
            <w:proofErr w:type="spellEnd"/>
            <w:r w:rsidRPr="00E8023A">
              <w:rPr>
                <w:color w:val="000000"/>
                <w:position w:val="0"/>
                <w:lang w:val="en-ID" w:eastAsia="en-ID"/>
              </w:rPr>
              <w:t xml:space="preserve"> SRS dan </w:t>
            </w:r>
            <w:proofErr w:type="spellStart"/>
            <w:r w:rsidRPr="00E8023A">
              <w:rPr>
                <w:color w:val="000000"/>
                <w:position w:val="0"/>
                <w:lang w:val="en-ID" w:eastAsia="en-ID"/>
              </w:rPr>
              <w:t>mengerjakan</w:t>
            </w:r>
            <w:proofErr w:type="spellEnd"/>
            <w:r w:rsidRPr="00E8023A">
              <w:rPr>
                <w:color w:val="000000"/>
                <w:position w:val="0"/>
                <w:lang w:val="en-ID" w:eastAsia="en-ID"/>
              </w:rPr>
              <w:t xml:space="preserve"> </w:t>
            </w:r>
            <w:proofErr w:type="spellStart"/>
            <w:r w:rsidRPr="00E8023A">
              <w:rPr>
                <w:color w:val="000000"/>
                <w:position w:val="0"/>
                <w:lang w:val="en-ID" w:eastAsia="en-ID"/>
              </w:rPr>
              <w:t>fitur-fitur</w:t>
            </w:r>
            <w:proofErr w:type="spellEnd"/>
            <w:r w:rsidRPr="00E8023A">
              <w:rPr>
                <w:color w:val="000000"/>
                <w:position w:val="0"/>
                <w:lang w:val="en-ID" w:eastAsia="en-ID"/>
              </w:rPr>
              <w:t xml:space="preserve"> </w:t>
            </w:r>
            <w:proofErr w:type="spellStart"/>
            <w:r w:rsidRPr="00E8023A">
              <w:rPr>
                <w:color w:val="000000"/>
                <w:position w:val="0"/>
                <w:lang w:val="en-ID" w:eastAsia="en-ID"/>
              </w:rPr>
              <w:t>nasabah</w:t>
            </w:r>
            <w:proofErr w:type="spellEnd"/>
          </w:p>
        </w:tc>
      </w:tr>
      <w:tr w:rsidR="00E8023A" w:rsidRPr="00E8023A" w14:paraId="19588B0E" w14:textId="77777777" w:rsidTr="00E8023A">
        <w:trPr>
          <w:trHeight w:val="46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FB66BF" w14:textId="77777777" w:rsidR="00E8023A" w:rsidRPr="00E8023A" w:rsidRDefault="00E8023A" w:rsidP="00E8023A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position w:val="0"/>
                <w:lang w:val="en-ID" w:eastAsia="en-ID"/>
              </w:rPr>
            </w:pPr>
            <w:r w:rsidRPr="00E8023A">
              <w:rPr>
                <w:color w:val="000000"/>
                <w:position w:val="0"/>
                <w:lang w:val="en-ID" w:eastAsia="en-ID"/>
              </w:rPr>
              <w:t>8</w:t>
            </w:r>
          </w:p>
        </w:tc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A1916A" w14:textId="77777777" w:rsidR="00E8023A" w:rsidRPr="00E8023A" w:rsidRDefault="00E8023A" w:rsidP="00E8023A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position w:val="0"/>
                <w:lang w:val="en-ID" w:eastAsia="en-ID"/>
              </w:rPr>
            </w:pPr>
            <w:proofErr w:type="spellStart"/>
            <w:r w:rsidRPr="00E8023A">
              <w:rPr>
                <w:color w:val="000000"/>
                <w:position w:val="0"/>
                <w:lang w:val="en-ID" w:eastAsia="en-ID"/>
              </w:rPr>
              <w:t>Pengisian</w:t>
            </w:r>
            <w:proofErr w:type="spellEnd"/>
            <w:r w:rsidRPr="00E8023A">
              <w:rPr>
                <w:color w:val="000000"/>
                <w:position w:val="0"/>
                <w:lang w:val="en-ID" w:eastAsia="en-ID"/>
              </w:rPr>
              <w:t xml:space="preserve"> data pada </w:t>
            </w:r>
            <w:proofErr w:type="spellStart"/>
            <w:r w:rsidRPr="00E8023A">
              <w:rPr>
                <w:color w:val="000000"/>
                <w:position w:val="0"/>
                <w:lang w:val="en-ID" w:eastAsia="en-ID"/>
              </w:rPr>
              <w:t>dokumen</w:t>
            </w:r>
            <w:proofErr w:type="spellEnd"/>
            <w:r w:rsidRPr="00E8023A">
              <w:rPr>
                <w:color w:val="000000"/>
                <w:position w:val="0"/>
                <w:lang w:val="en-ID" w:eastAsia="en-ID"/>
              </w:rPr>
              <w:t xml:space="preserve"> dan </w:t>
            </w:r>
            <w:proofErr w:type="spellStart"/>
            <w:r w:rsidRPr="00E8023A">
              <w:rPr>
                <w:color w:val="000000"/>
                <w:position w:val="0"/>
                <w:lang w:val="en-ID" w:eastAsia="en-ID"/>
              </w:rPr>
              <w:t>mengerjakan</w:t>
            </w:r>
            <w:proofErr w:type="spellEnd"/>
            <w:r w:rsidRPr="00E8023A">
              <w:rPr>
                <w:color w:val="000000"/>
                <w:position w:val="0"/>
                <w:lang w:val="en-ID" w:eastAsia="en-ID"/>
              </w:rPr>
              <w:t xml:space="preserve"> </w:t>
            </w:r>
            <w:proofErr w:type="spellStart"/>
            <w:r w:rsidRPr="00E8023A">
              <w:rPr>
                <w:color w:val="000000"/>
                <w:position w:val="0"/>
                <w:lang w:val="en-ID" w:eastAsia="en-ID"/>
              </w:rPr>
              <w:t>fitur</w:t>
            </w:r>
            <w:proofErr w:type="spellEnd"/>
            <w:r w:rsidRPr="00E8023A">
              <w:rPr>
                <w:color w:val="000000"/>
                <w:position w:val="0"/>
                <w:lang w:val="en-ID" w:eastAsia="en-ID"/>
              </w:rPr>
              <w:t xml:space="preserve"> pada </w:t>
            </w:r>
            <w:proofErr w:type="spellStart"/>
            <w:r w:rsidRPr="00E8023A">
              <w:rPr>
                <w:color w:val="000000"/>
                <w:position w:val="0"/>
                <w:lang w:val="en-ID" w:eastAsia="en-ID"/>
              </w:rPr>
              <w:t>nasabah</w:t>
            </w:r>
            <w:proofErr w:type="spellEnd"/>
            <w:r w:rsidRPr="00E8023A">
              <w:rPr>
                <w:color w:val="000000"/>
                <w:position w:val="0"/>
                <w:lang w:val="en-ID" w:eastAsia="en-ID"/>
              </w:rPr>
              <w:t xml:space="preserve"> (</w:t>
            </w:r>
            <w:r w:rsidRPr="00E8023A">
              <w:rPr>
                <w:i/>
                <w:iCs/>
                <w:color w:val="000000"/>
                <w:position w:val="0"/>
                <w:lang w:val="en-ID" w:eastAsia="en-ID"/>
              </w:rPr>
              <w:t>backend</w:t>
            </w:r>
            <w:r w:rsidRPr="00E8023A">
              <w:rPr>
                <w:color w:val="000000"/>
                <w:position w:val="0"/>
                <w:lang w:val="en-ID" w:eastAsia="en-ID"/>
              </w:rPr>
              <w:t>)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547C27" w14:textId="77777777" w:rsidR="00E8023A" w:rsidRPr="00E8023A" w:rsidRDefault="00E8023A" w:rsidP="00E8023A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position w:val="0"/>
                <w:lang w:val="en-ID" w:eastAsia="en-ID"/>
              </w:rPr>
            </w:pPr>
            <w:r w:rsidRPr="00E8023A">
              <w:rPr>
                <w:color w:val="000000"/>
                <w:position w:val="0"/>
                <w:lang w:val="en-ID" w:eastAsia="en-ID"/>
              </w:rPr>
              <w:t>Week 11 - Week 13 </w:t>
            </w:r>
          </w:p>
        </w:tc>
        <w:tc>
          <w:tcPr>
            <w:tcW w:w="3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2BCCB1" w14:textId="77777777" w:rsidR="00E8023A" w:rsidRPr="00E8023A" w:rsidRDefault="00E8023A" w:rsidP="00E8023A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position w:val="0"/>
                <w:lang w:val="en-ID" w:eastAsia="en-ID"/>
              </w:rPr>
            </w:pPr>
            <w:proofErr w:type="spellStart"/>
            <w:r w:rsidRPr="00E8023A">
              <w:rPr>
                <w:color w:val="000000"/>
                <w:position w:val="0"/>
                <w:lang w:val="en-ID" w:eastAsia="en-ID"/>
              </w:rPr>
              <w:t>Melakukan</w:t>
            </w:r>
            <w:proofErr w:type="spellEnd"/>
            <w:r w:rsidRPr="00E8023A">
              <w:rPr>
                <w:color w:val="000000"/>
                <w:position w:val="0"/>
                <w:lang w:val="en-ID" w:eastAsia="en-ID"/>
              </w:rPr>
              <w:t xml:space="preserve"> </w:t>
            </w:r>
            <w:proofErr w:type="spellStart"/>
            <w:r w:rsidRPr="00E8023A">
              <w:rPr>
                <w:color w:val="000000"/>
                <w:position w:val="0"/>
                <w:lang w:val="en-ID" w:eastAsia="en-ID"/>
              </w:rPr>
              <w:t>pengisian</w:t>
            </w:r>
            <w:proofErr w:type="spellEnd"/>
            <w:r w:rsidRPr="00E8023A">
              <w:rPr>
                <w:color w:val="000000"/>
                <w:position w:val="0"/>
                <w:lang w:val="en-ID" w:eastAsia="en-ID"/>
              </w:rPr>
              <w:t xml:space="preserve"> </w:t>
            </w:r>
            <w:proofErr w:type="spellStart"/>
            <w:proofErr w:type="gramStart"/>
            <w:r w:rsidRPr="00E8023A">
              <w:rPr>
                <w:color w:val="000000"/>
                <w:position w:val="0"/>
                <w:lang w:val="en-ID" w:eastAsia="en-ID"/>
              </w:rPr>
              <w:t>fungsi</w:t>
            </w:r>
            <w:proofErr w:type="spellEnd"/>
            <w:r w:rsidRPr="00E8023A">
              <w:rPr>
                <w:color w:val="000000"/>
                <w:position w:val="0"/>
                <w:lang w:val="en-ID" w:eastAsia="en-ID"/>
              </w:rPr>
              <w:t>  pada</w:t>
            </w:r>
            <w:proofErr w:type="gramEnd"/>
            <w:r w:rsidRPr="00E8023A">
              <w:rPr>
                <w:color w:val="000000"/>
                <w:position w:val="0"/>
                <w:lang w:val="en-ID" w:eastAsia="en-ID"/>
              </w:rPr>
              <w:t xml:space="preserve"> </w:t>
            </w:r>
            <w:proofErr w:type="spellStart"/>
            <w:r w:rsidRPr="00E8023A">
              <w:rPr>
                <w:color w:val="000000"/>
                <w:position w:val="0"/>
                <w:lang w:val="en-ID" w:eastAsia="en-ID"/>
              </w:rPr>
              <w:t>dokumen</w:t>
            </w:r>
            <w:proofErr w:type="spellEnd"/>
            <w:r w:rsidRPr="00E8023A">
              <w:rPr>
                <w:color w:val="000000"/>
                <w:position w:val="0"/>
                <w:lang w:val="en-ID" w:eastAsia="en-ID"/>
              </w:rPr>
              <w:t xml:space="preserve"> SDD dan </w:t>
            </w:r>
            <w:proofErr w:type="spellStart"/>
            <w:r w:rsidRPr="00E8023A">
              <w:rPr>
                <w:color w:val="000000"/>
                <w:position w:val="0"/>
                <w:lang w:val="en-ID" w:eastAsia="en-ID"/>
              </w:rPr>
              <w:t>mengerjakan</w:t>
            </w:r>
            <w:proofErr w:type="spellEnd"/>
            <w:r w:rsidRPr="00E8023A">
              <w:rPr>
                <w:color w:val="000000"/>
                <w:position w:val="0"/>
                <w:lang w:val="en-ID" w:eastAsia="en-ID"/>
              </w:rPr>
              <w:t xml:space="preserve"> </w:t>
            </w:r>
            <w:proofErr w:type="spellStart"/>
            <w:r w:rsidRPr="00E8023A">
              <w:rPr>
                <w:color w:val="000000"/>
                <w:position w:val="0"/>
                <w:lang w:val="en-ID" w:eastAsia="en-ID"/>
              </w:rPr>
              <w:t>fitur-fitur</w:t>
            </w:r>
            <w:proofErr w:type="spellEnd"/>
            <w:r w:rsidRPr="00E8023A">
              <w:rPr>
                <w:color w:val="000000"/>
                <w:position w:val="0"/>
                <w:lang w:val="en-ID" w:eastAsia="en-ID"/>
              </w:rPr>
              <w:t xml:space="preserve"> admin</w:t>
            </w:r>
          </w:p>
        </w:tc>
      </w:tr>
      <w:tr w:rsidR="00E8023A" w:rsidRPr="00E8023A" w14:paraId="1B6754B8" w14:textId="77777777" w:rsidTr="00E8023A">
        <w:trPr>
          <w:trHeight w:val="46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DB4903" w14:textId="77777777" w:rsidR="00E8023A" w:rsidRPr="00E8023A" w:rsidRDefault="00E8023A" w:rsidP="00E8023A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position w:val="0"/>
                <w:lang w:val="en-ID" w:eastAsia="en-ID"/>
              </w:rPr>
            </w:pPr>
            <w:r w:rsidRPr="00E8023A">
              <w:rPr>
                <w:color w:val="000000"/>
                <w:position w:val="0"/>
                <w:lang w:val="en-ID" w:eastAsia="en-ID"/>
              </w:rPr>
              <w:t>9</w:t>
            </w:r>
          </w:p>
        </w:tc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8CE962" w14:textId="77777777" w:rsidR="00E8023A" w:rsidRPr="00E8023A" w:rsidRDefault="00E8023A" w:rsidP="00E8023A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position w:val="0"/>
                <w:lang w:val="en-ID" w:eastAsia="en-ID"/>
              </w:rPr>
            </w:pPr>
            <w:proofErr w:type="spellStart"/>
            <w:r w:rsidRPr="00E8023A">
              <w:rPr>
                <w:color w:val="000000"/>
                <w:position w:val="0"/>
                <w:lang w:val="en-ID" w:eastAsia="en-ID"/>
              </w:rPr>
              <w:t>Melakukan</w:t>
            </w:r>
            <w:proofErr w:type="spellEnd"/>
            <w:r w:rsidRPr="00E8023A">
              <w:rPr>
                <w:color w:val="000000"/>
                <w:position w:val="0"/>
                <w:lang w:val="en-ID" w:eastAsia="en-ID"/>
              </w:rPr>
              <w:t xml:space="preserve"> </w:t>
            </w:r>
            <w:proofErr w:type="spellStart"/>
            <w:r w:rsidRPr="00E8023A">
              <w:rPr>
                <w:color w:val="000000"/>
                <w:position w:val="0"/>
                <w:lang w:val="en-ID" w:eastAsia="en-ID"/>
              </w:rPr>
              <w:t>finalisasi</w:t>
            </w:r>
            <w:proofErr w:type="spellEnd"/>
            <w:r w:rsidRPr="00E8023A">
              <w:rPr>
                <w:color w:val="000000"/>
                <w:position w:val="0"/>
                <w:lang w:val="en-ID" w:eastAsia="en-ID"/>
              </w:rPr>
              <w:t xml:space="preserve"> </w:t>
            </w:r>
            <w:proofErr w:type="spellStart"/>
            <w:r w:rsidRPr="00E8023A">
              <w:rPr>
                <w:color w:val="000000"/>
                <w:position w:val="0"/>
                <w:lang w:val="en-ID" w:eastAsia="en-ID"/>
              </w:rPr>
              <w:t>pengisian</w:t>
            </w:r>
            <w:proofErr w:type="spellEnd"/>
            <w:r w:rsidRPr="00E8023A">
              <w:rPr>
                <w:color w:val="000000"/>
                <w:position w:val="0"/>
                <w:lang w:val="en-ID" w:eastAsia="en-ID"/>
              </w:rPr>
              <w:t xml:space="preserve"> data pada </w:t>
            </w:r>
            <w:proofErr w:type="spellStart"/>
            <w:r w:rsidRPr="00E8023A">
              <w:rPr>
                <w:color w:val="000000"/>
                <w:position w:val="0"/>
                <w:lang w:val="en-ID" w:eastAsia="en-ID"/>
              </w:rPr>
              <w:t>dokumen-dokumen</w:t>
            </w:r>
            <w:proofErr w:type="spellEnd"/>
            <w:r w:rsidRPr="00E8023A">
              <w:rPr>
                <w:color w:val="000000"/>
                <w:position w:val="0"/>
                <w:lang w:val="en-ID" w:eastAsia="en-ID"/>
              </w:rPr>
              <w:t xml:space="preserve"> dan </w:t>
            </w:r>
            <w:proofErr w:type="spellStart"/>
            <w:r w:rsidRPr="00E8023A">
              <w:rPr>
                <w:color w:val="000000"/>
                <w:position w:val="0"/>
                <w:lang w:val="en-ID" w:eastAsia="en-ID"/>
              </w:rPr>
              <w:t>finalisasi</w:t>
            </w:r>
            <w:proofErr w:type="spellEnd"/>
            <w:r w:rsidRPr="00E8023A">
              <w:rPr>
                <w:color w:val="000000"/>
                <w:position w:val="0"/>
                <w:lang w:val="en-ID" w:eastAsia="en-ID"/>
              </w:rPr>
              <w:t xml:space="preserve"> pada </w:t>
            </w:r>
            <w:proofErr w:type="spellStart"/>
            <w:r w:rsidRPr="00E8023A">
              <w:rPr>
                <w:color w:val="000000"/>
                <w:position w:val="0"/>
                <w:lang w:val="en-ID" w:eastAsia="en-ID"/>
              </w:rPr>
              <w:t>fitur-fitur</w:t>
            </w:r>
            <w:proofErr w:type="spellEnd"/>
            <w:r w:rsidRPr="00E8023A">
              <w:rPr>
                <w:color w:val="000000"/>
                <w:position w:val="0"/>
                <w:lang w:val="en-ID" w:eastAsia="en-ID"/>
              </w:rPr>
              <w:t xml:space="preserve"> dan </w:t>
            </w:r>
            <w:proofErr w:type="spellStart"/>
            <w:r w:rsidRPr="00E8023A">
              <w:rPr>
                <w:color w:val="000000"/>
                <w:position w:val="0"/>
                <w:lang w:val="en-ID" w:eastAsia="en-ID"/>
              </w:rPr>
              <w:t>tampilan</w:t>
            </w:r>
            <w:proofErr w:type="spellEnd"/>
            <w:r w:rsidRPr="00E8023A">
              <w:rPr>
                <w:color w:val="000000"/>
                <w:position w:val="0"/>
                <w:lang w:val="en-ID" w:eastAsia="en-ID"/>
              </w:rPr>
              <w:t xml:space="preserve"> </w:t>
            </w:r>
            <w:r w:rsidRPr="00E8023A">
              <w:rPr>
                <w:i/>
                <w:iCs/>
                <w:color w:val="000000"/>
                <w:position w:val="0"/>
                <w:lang w:val="en-ID" w:eastAsia="en-ID"/>
              </w:rPr>
              <w:t xml:space="preserve">website  </w:t>
            </w:r>
            <w:r w:rsidRPr="00E8023A">
              <w:rPr>
                <w:color w:val="000000"/>
                <w:position w:val="0"/>
                <w:lang w:val="en-ID" w:eastAsia="en-ID"/>
              </w:rPr>
              <w:t>  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E220A8" w14:textId="77777777" w:rsidR="00E8023A" w:rsidRPr="00E8023A" w:rsidRDefault="00E8023A" w:rsidP="00E8023A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position w:val="0"/>
                <w:lang w:val="en-ID" w:eastAsia="en-ID"/>
              </w:rPr>
            </w:pPr>
            <w:r w:rsidRPr="00E8023A">
              <w:rPr>
                <w:color w:val="000000"/>
                <w:position w:val="0"/>
                <w:lang w:val="en-ID" w:eastAsia="en-ID"/>
              </w:rPr>
              <w:t xml:space="preserve">Week 14 - </w:t>
            </w:r>
            <w:proofErr w:type="gramStart"/>
            <w:r w:rsidRPr="00E8023A">
              <w:rPr>
                <w:color w:val="000000"/>
                <w:position w:val="0"/>
                <w:lang w:val="en-ID" w:eastAsia="en-ID"/>
              </w:rPr>
              <w:t>Week  15</w:t>
            </w:r>
            <w:proofErr w:type="gramEnd"/>
          </w:p>
        </w:tc>
        <w:tc>
          <w:tcPr>
            <w:tcW w:w="3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0B8E86" w14:textId="77777777" w:rsidR="00E8023A" w:rsidRPr="00E8023A" w:rsidRDefault="00E8023A" w:rsidP="00E8023A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position w:val="0"/>
                <w:lang w:val="en-ID" w:eastAsia="en-ID"/>
              </w:rPr>
            </w:pPr>
            <w:proofErr w:type="spellStart"/>
            <w:r w:rsidRPr="00E8023A">
              <w:rPr>
                <w:color w:val="000000"/>
                <w:position w:val="0"/>
                <w:lang w:val="en-ID" w:eastAsia="en-ID"/>
              </w:rPr>
              <w:t>Melakukan</w:t>
            </w:r>
            <w:proofErr w:type="spellEnd"/>
            <w:r w:rsidRPr="00E8023A">
              <w:rPr>
                <w:color w:val="000000"/>
                <w:position w:val="0"/>
                <w:lang w:val="en-ID" w:eastAsia="en-ID"/>
              </w:rPr>
              <w:t xml:space="preserve"> </w:t>
            </w:r>
            <w:proofErr w:type="spellStart"/>
            <w:r w:rsidRPr="00E8023A">
              <w:rPr>
                <w:color w:val="000000"/>
                <w:position w:val="0"/>
                <w:lang w:val="en-ID" w:eastAsia="en-ID"/>
              </w:rPr>
              <w:t>finalisasi</w:t>
            </w:r>
            <w:proofErr w:type="spellEnd"/>
            <w:r w:rsidRPr="00E8023A">
              <w:rPr>
                <w:color w:val="000000"/>
                <w:position w:val="0"/>
                <w:lang w:val="en-ID" w:eastAsia="en-ID"/>
              </w:rPr>
              <w:t xml:space="preserve"> </w:t>
            </w:r>
            <w:proofErr w:type="spellStart"/>
            <w:r w:rsidRPr="00E8023A">
              <w:rPr>
                <w:color w:val="000000"/>
                <w:position w:val="0"/>
                <w:lang w:val="en-ID" w:eastAsia="en-ID"/>
              </w:rPr>
              <w:t>pengisian</w:t>
            </w:r>
            <w:proofErr w:type="spellEnd"/>
            <w:r w:rsidRPr="00E8023A">
              <w:rPr>
                <w:color w:val="000000"/>
                <w:position w:val="0"/>
                <w:lang w:val="en-ID" w:eastAsia="en-ID"/>
              </w:rPr>
              <w:t xml:space="preserve"> data pada </w:t>
            </w:r>
            <w:proofErr w:type="spellStart"/>
            <w:r w:rsidRPr="00E8023A">
              <w:rPr>
                <w:color w:val="000000"/>
                <w:position w:val="0"/>
                <w:lang w:val="en-ID" w:eastAsia="en-ID"/>
              </w:rPr>
              <w:t>dokumen-dokumen</w:t>
            </w:r>
            <w:proofErr w:type="spellEnd"/>
            <w:r w:rsidRPr="00E8023A">
              <w:rPr>
                <w:color w:val="000000"/>
                <w:position w:val="0"/>
                <w:lang w:val="en-ID" w:eastAsia="en-ID"/>
              </w:rPr>
              <w:t xml:space="preserve"> dan </w:t>
            </w:r>
            <w:proofErr w:type="spellStart"/>
            <w:r w:rsidRPr="00E8023A">
              <w:rPr>
                <w:color w:val="000000"/>
                <w:position w:val="0"/>
                <w:lang w:val="en-ID" w:eastAsia="en-ID"/>
              </w:rPr>
              <w:t>finalisasi</w:t>
            </w:r>
            <w:proofErr w:type="spellEnd"/>
            <w:r w:rsidRPr="00E8023A">
              <w:rPr>
                <w:color w:val="000000"/>
                <w:position w:val="0"/>
                <w:lang w:val="en-ID" w:eastAsia="en-ID"/>
              </w:rPr>
              <w:t xml:space="preserve"> pada </w:t>
            </w:r>
            <w:proofErr w:type="spellStart"/>
            <w:r w:rsidRPr="00E8023A">
              <w:rPr>
                <w:color w:val="000000"/>
                <w:position w:val="0"/>
                <w:lang w:val="en-ID" w:eastAsia="en-ID"/>
              </w:rPr>
              <w:t>fitur-fitur</w:t>
            </w:r>
            <w:proofErr w:type="spellEnd"/>
            <w:r w:rsidRPr="00E8023A">
              <w:rPr>
                <w:color w:val="000000"/>
                <w:position w:val="0"/>
                <w:lang w:val="en-ID" w:eastAsia="en-ID"/>
              </w:rPr>
              <w:t xml:space="preserve"> dan </w:t>
            </w:r>
            <w:proofErr w:type="spellStart"/>
            <w:r w:rsidRPr="00E8023A">
              <w:rPr>
                <w:color w:val="000000"/>
                <w:position w:val="0"/>
                <w:lang w:val="en-ID" w:eastAsia="en-ID"/>
              </w:rPr>
              <w:t>tampilan</w:t>
            </w:r>
            <w:proofErr w:type="spellEnd"/>
            <w:r w:rsidRPr="00E8023A">
              <w:rPr>
                <w:color w:val="000000"/>
                <w:position w:val="0"/>
                <w:lang w:val="en-ID" w:eastAsia="en-ID"/>
              </w:rPr>
              <w:t xml:space="preserve"> </w:t>
            </w:r>
            <w:r w:rsidRPr="00E8023A">
              <w:rPr>
                <w:i/>
                <w:iCs/>
                <w:color w:val="000000"/>
                <w:position w:val="0"/>
                <w:lang w:val="en-ID" w:eastAsia="en-ID"/>
              </w:rPr>
              <w:t>website</w:t>
            </w:r>
          </w:p>
        </w:tc>
      </w:tr>
      <w:tr w:rsidR="00E8023A" w:rsidRPr="00E8023A" w14:paraId="2A1451A4" w14:textId="77777777" w:rsidTr="00E8023A">
        <w:trPr>
          <w:trHeight w:val="46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29C67F" w14:textId="77777777" w:rsidR="00E8023A" w:rsidRPr="00E8023A" w:rsidRDefault="00E8023A" w:rsidP="00E8023A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position w:val="0"/>
                <w:lang w:val="en-ID" w:eastAsia="en-ID"/>
              </w:rPr>
            </w:pPr>
            <w:r w:rsidRPr="00E8023A">
              <w:rPr>
                <w:color w:val="000000"/>
                <w:position w:val="0"/>
                <w:lang w:val="en-ID" w:eastAsia="en-ID"/>
              </w:rPr>
              <w:t>10</w:t>
            </w:r>
          </w:p>
        </w:tc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B0E40E" w14:textId="77777777" w:rsidR="00E8023A" w:rsidRPr="00E8023A" w:rsidRDefault="00E8023A" w:rsidP="00E8023A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position w:val="0"/>
                <w:lang w:val="en-ID" w:eastAsia="en-ID"/>
              </w:rPr>
            </w:pPr>
            <w:proofErr w:type="spellStart"/>
            <w:r w:rsidRPr="00E8023A">
              <w:rPr>
                <w:color w:val="000000"/>
                <w:position w:val="0"/>
                <w:lang w:val="en-ID" w:eastAsia="en-ID"/>
              </w:rPr>
              <w:t>Pengumpulan</w:t>
            </w:r>
            <w:proofErr w:type="spellEnd"/>
            <w:r w:rsidRPr="00E8023A">
              <w:rPr>
                <w:color w:val="000000"/>
                <w:position w:val="0"/>
                <w:lang w:val="en-ID" w:eastAsia="en-ID"/>
              </w:rPr>
              <w:t xml:space="preserve"> </w:t>
            </w:r>
            <w:proofErr w:type="spellStart"/>
            <w:r w:rsidRPr="00E8023A">
              <w:rPr>
                <w:color w:val="000000"/>
                <w:position w:val="0"/>
                <w:lang w:val="en-ID" w:eastAsia="en-ID"/>
              </w:rPr>
              <w:t>artefak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29D8D4" w14:textId="77777777" w:rsidR="00E8023A" w:rsidRPr="00E8023A" w:rsidRDefault="00E8023A" w:rsidP="00E8023A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position w:val="0"/>
                <w:lang w:val="en-ID" w:eastAsia="en-ID"/>
              </w:rPr>
            </w:pPr>
            <w:r w:rsidRPr="00E8023A">
              <w:rPr>
                <w:color w:val="000000"/>
                <w:position w:val="0"/>
                <w:lang w:val="en-ID" w:eastAsia="en-ID"/>
              </w:rPr>
              <w:t>Week 16</w:t>
            </w:r>
          </w:p>
        </w:tc>
        <w:tc>
          <w:tcPr>
            <w:tcW w:w="3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704502" w14:textId="77777777" w:rsidR="00E8023A" w:rsidRPr="00E8023A" w:rsidRDefault="00E8023A" w:rsidP="00E8023A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position w:val="0"/>
                <w:lang w:val="en-ID" w:eastAsia="en-ID"/>
              </w:rPr>
            </w:pPr>
            <w:proofErr w:type="spellStart"/>
            <w:r w:rsidRPr="00E8023A">
              <w:rPr>
                <w:color w:val="000000"/>
                <w:position w:val="0"/>
                <w:lang w:val="en-ID" w:eastAsia="en-ID"/>
              </w:rPr>
              <w:t>Pengumpulan</w:t>
            </w:r>
            <w:proofErr w:type="spellEnd"/>
            <w:r w:rsidRPr="00E8023A">
              <w:rPr>
                <w:color w:val="000000"/>
                <w:position w:val="0"/>
                <w:lang w:val="en-ID" w:eastAsia="en-ID"/>
              </w:rPr>
              <w:t xml:space="preserve"> </w:t>
            </w:r>
            <w:proofErr w:type="spellStart"/>
            <w:r w:rsidRPr="00E8023A">
              <w:rPr>
                <w:color w:val="000000"/>
                <w:position w:val="0"/>
                <w:lang w:val="en-ID" w:eastAsia="en-ID"/>
              </w:rPr>
              <w:t>artefak</w:t>
            </w:r>
            <w:proofErr w:type="spellEnd"/>
            <w:r w:rsidRPr="00E8023A">
              <w:rPr>
                <w:color w:val="000000"/>
                <w:position w:val="0"/>
                <w:lang w:val="en-ID" w:eastAsia="en-ID"/>
              </w:rPr>
              <w:t xml:space="preserve"> PA 1</w:t>
            </w:r>
          </w:p>
        </w:tc>
      </w:tr>
    </w:tbl>
    <w:p w14:paraId="000001A5" w14:textId="77777777" w:rsidR="00CC373F" w:rsidRDefault="00CC373F">
      <w:pPr>
        <w:ind w:left="0" w:right="720" w:hanging="2"/>
        <w:jc w:val="center"/>
        <w:rPr>
          <w:b/>
        </w:rPr>
      </w:pPr>
    </w:p>
    <w:p w14:paraId="000001A6" w14:textId="77777777" w:rsidR="00CC373F" w:rsidRDefault="00B068C5">
      <w:pPr>
        <w:pStyle w:val="Heading1"/>
        <w:numPr>
          <w:ilvl w:val="0"/>
          <w:numId w:val="9"/>
        </w:numPr>
        <w:ind w:left="0" w:hanging="2"/>
      </w:pPr>
      <w:proofErr w:type="spellStart"/>
      <w:r>
        <w:lastRenderedPageBreak/>
        <w:t>Penutup</w:t>
      </w:r>
      <w:proofErr w:type="spellEnd"/>
    </w:p>
    <w:p w14:paraId="000001A7" w14:textId="77777777" w:rsidR="00CC373F" w:rsidRDefault="00CC373F">
      <w:pPr>
        <w:ind w:left="0" w:hanging="2"/>
      </w:pPr>
    </w:p>
    <w:p w14:paraId="000001A8" w14:textId="77777777" w:rsidR="00CC373F" w:rsidRDefault="00B068C5">
      <w:pPr>
        <w:spacing w:line="360" w:lineRule="auto"/>
        <w:ind w:left="0" w:hanging="2"/>
        <w:jc w:val="both"/>
      </w:pPr>
      <w:r>
        <w:t>Project Implementation Plan (</w:t>
      </w:r>
      <w:proofErr w:type="spellStart"/>
      <w:r>
        <w:t>PiP</w:t>
      </w:r>
      <w:proofErr w:type="spellEnd"/>
      <w:r>
        <w:t xml:space="preserve">)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disampaikan</w:t>
      </w:r>
      <w:proofErr w:type="spellEnd"/>
      <w:r>
        <w:t xml:space="preserve"> agar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yang </w:t>
      </w:r>
      <w:proofErr w:type="spellStart"/>
      <w:r>
        <w:t>terlibat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rujukan</w:t>
      </w:r>
      <w:proofErr w:type="spellEnd"/>
      <w:r>
        <w:t xml:space="preserve"> dan </w:t>
      </w:r>
      <w:proofErr w:type="spellStart"/>
      <w:r>
        <w:t>pemahaman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lingkup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, </w:t>
      </w:r>
      <w:proofErr w:type="spellStart"/>
      <w:r>
        <w:t>kebutuhan</w:t>
      </w:r>
      <w:proofErr w:type="spellEnd"/>
      <w:r>
        <w:t xml:space="preserve"> dan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tata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</w:t>
      </w:r>
      <w:r>
        <w:rPr>
          <w:i/>
        </w:rPr>
        <w:t xml:space="preserve">website </w:t>
      </w:r>
      <w:proofErr w:type="spellStart"/>
      <w:r>
        <w:t>penyetoran</w:t>
      </w:r>
      <w:proofErr w:type="spellEnd"/>
      <w:r>
        <w:t xml:space="preserve"> </w:t>
      </w:r>
      <w:proofErr w:type="spellStart"/>
      <w:r>
        <w:t>sampah</w:t>
      </w:r>
      <w:proofErr w:type="spellEnd"/>
      <w:r>
        <w:t xml:space="preserve"> di Bank </w:t>
      </w:r>
      <w:proofErr w:type="spellStart"/>
      <w:r>
        <w:t>Sampah</w:t>
      </w:r>
      <w:proofErr w:type="spellEnd"/>
      <w:r>
        <w:t xml:space="preserve"> </w:t>
      </w:r>
      <w:proofErr w:type="spellStart"/>
      <w:r>
        <w:t>Tarhilala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dilaksanakan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terukur</w:t>
      </w:r>
      <w:proofErr w:type="spellEnd"/>
      <w:r>
        <w:t xml:space="preserve"> dan </w:t>
      </w:r>
      <w:proofErr w:type="spellStart"/>
      <w:r>
        <w:t>pencapaiannya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dinilai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objektif</w:t>
      </w:r>
      <w:proofErr w:type="spellEnd"/>
      <w:r>
        <w:t>.</w:t>
      </w:r>
    </w:p>
    <w:p w14:paraId="000001A9" w14:textId="77777777" w:rsidR="00CC373F" w:rsidRDefault="00CC373F">
      <w:pPr>
        <w:ind w:left="0" w:hanging="2"/>
      </w:pPr>
    </w:p>
    <w:p w14:paraId="000001AA" w14:textId="77777777" w:rsidR="00CC373F" w:rsidRDefault="00CC373F">
      <w:pPr>
        <w:ind w:left="0" w:hanging="2"/>
      </w:pPr>
    </w:p>
    <w:p w14:paraId="000001AB" w14:textId="77777777" w:rsidR="00CC373F" w:rsidRDefault="00CC373F">
      <w:pPr>
        <w:ind w:left="0" w:hanging="2"/>
      </w:pPr>
    </w:p>
    <w:p w14:paraId="000001AC" w14:textId="77777777" w:rsidR="00CC373F" w:rsidRDefault="00CC373F">
      <w:pPr>
        <w:ind w:left="0" w:hanging="2"/>
      </w:pPr>
    </w:p>
    <w:p w14:paraId="000001AD" w14:textId="77777777" w:rsidR="00CC373F" w:rsidRDefault="00CC373F">
      <w:pPr>
        <w:ind w:left="0" w:hanging="2"/>
      </w:pPr>
      <w:bookmarkStart w:id="43" w:name="_heading=h.1pxezwc" w:colFirst="0" w:colLast="0"/>
      <w:bookmarkEnd w:id="43"/>
    </w:p>
    <w:p w14:paraId="000001AE" w14:textId="77777777" w:rsidR="00CC373F" w:rsidRDefault="00B068C5" w:rsidP="00E8023A">
      <w:pPr>
        <w:pStyle w:val="Heading1"/>
        <w:numPr>
          <w:ilvl w:val="0"/>
          <w:numId w:val="0"/>
        </w:numPr>
      </w:pPr>
      <w:r>
        <w:lastRenderedPageBreak/>
        <w:t>Lampiran-1</w:t>
      </w:r>
    </w:p>
    <w:p w14:paraId="000001AF" w14:textId="77777777" w:rsidR="00CC373F" w:rsidRDefault="00CC37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FF0000"/>
        </w:rPr>
      </w:pPr>
    </w:p>
    <w:p w14:paraId="000001B0" w14:textId="77777777" w:rsidR="00CC373F" w:rsidRDefault="00B068C5">
      <w:pPr>
        <w:pStyle w:val="Heading1"/>
        <w:ind w:left="0" w:hanging="2"/>
      </w:pPr>
      <w:bookmarkStart w:id="44" w:name="_heading=h.49x2ik5" w:colFirst="0" w:colLast="0"/>
      <w:bookmarkEnd w:id="44"/>
      <w:del w:id="45" w:author="Hagai" w:date="2023-06-09T20:05:00Z">
        <w:r w:rsidDel="001C503A">
          <w:lastRenderedPageBreak/>
          <w:br/>
        </w:r>
      </w:del>
      <w:r>
        <w:t xml:space="preserve">Sejarah </w:t>
      </w:r>
      <w:proofErr w:type="spellStart"/>
      <w:r>
        <w:t>Versi</w:t>
      </w:r>
      <w:proofErr w:type="spellEnd"/>
      <w:r>
        <w:t xml:space="preserve"> </w:t>
      </w:r>
    </w:p>
    <w:p w14:paraId="000001B1" w14:textId="77777777" w:rsidR="00CC373F" w:rsidRDefault="00B068C5">
      <w:pPr>
        <w:ind w:left="0" w:hanging="2"/>
      </w:pPr>
      <w:r>
        <w:rPr>
          <w:b/>
        </w:rPr>
        <w:t xml:space="preserve">No. </w:t>
      </w:r>
      <w:proofErr w:type="spellStart"/>
      <w:proofErr w:type="gramStart"/>
      <w:r>
        <w:rPr>
          <w:b/>
        </w:rPr>
        <w:t>dokumen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</w:p>
    <w:tbl>
      <w:tblPr>
        <w:tblStyle w:val="af4"/>
        <w:tblW w:w="928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1620"/>
        <w:gridCol w:w="1620"/>
        <w:gridCol w:w="2520"/>
        <w:gridCol w:w="2160"/>
      </w:tblGrid>
      <w:tr w:rsidR="00CC373F" w14:paraId="5FEA51B4" w14:textId="77777777">
        <w:trPr>
          <w:tblHeader/>
        </w:trPr>
        <w:tc>
          <w:tcPr>
            <w:tcW w:w="1368" w:type="dxa"/>
          </w:tcPr>
          <w:p w14:paraId="000001B2" w14:textId="77777777" w:rsidR="00CC373F" w:rsidRDefault="00B068C5">
            <w:pPr>
              <w:ind w:left="0" w:hanging="2"/>
            </w:pPr>
            <w:r>
              <w:rPr>
                <w:b/>
              </w:rPr>
              <w:t xml:space="preserve">No. </w:t>
            </w:r>
            <w:proofErr w:type="spellStart"/>
            <w:r>
              <w:rPr>
                <w:b/>
              </w:rPr>
              <w:t>versi</w:t>
            </w:r>
            <w:proofErr w:type="spellEnd"/>
          </w:p>
        </w:tc>
        <w:tc>
          <w:tcPr>
            <w:tcW w:w="1620" w:type="dxa"/>
          </w:tcPr>
          <w:p w14:paraId="000001B3" w14:textId="77777777" w:rsidR="00CC373F" w:rsidRDefault="00B068C5">
            <w:pPr>
              <w:ind w:left="0" w:hanging="2"/>
            </w:pPr>
            <w:proofErr w:type="spellStart"/>
            <w:r>
              <w:rPr>
                <w:b/>
              </w:rPr>
              <w:t>Tanggal</w:t>
            </w:r>
            <w:proofErr w:type="spellEnd"/>
          </w:p>
        </w:tc>
        <w:tc>
          <w:tcPr>
            <w:tcW w:w="1620" w:type="dxa"/>
          </w:tcPr>
          <w:p w14:paraId="000001B4" w14:textId="77777777" w:rsidR="00CC373F" w:rsidRDefault="00B068C5">
            <w:pPr>
              <w:ind w:left="0" w:hanging="2"/>
            </w:pPr>
            <w:proofErr w:type="spellStart"/>
            <w:r>
              <w:rPr>
                <w:b/>
              </w:rPr>
              <w:t>Ditulis</w:t>
            </w:r>
            <w:proofErr w:type="spellEnd"/>
            <w:r>
              <w:rPr>
                <w:b/>
              </w:rPr>
              <w:t xml:space="preserve"> Oleh</w:t>
            </w:r>
          </w:p>
        </w:tc>
        <w:tc>
          <w:tcPr>
            <w:tcW w:w="2520" w:type="dxa"/>
          </w:tcPr>
          <w:p w14:paraId="000001B5" w14:textId="77777777" w:rsidR="00CC373F" w:rsidRDefault="00B068C5">
            <w:pPr>
              <w:ind w:left="0" w:hanging="2"/>
            </w:pPr>
            <w:proofErr w:type="spellStart"/>
            <w:r>
              <w:rPr>
                <w:b/>
              </w:rPr>
              <w:t>Direview</w:t>
            </w:r>
            <w:proofErr w:type="spellEnd"/>
            <w:r>
              <w:rPr>
                <w:b/>
              </w:rPr>
              <w:t xml:space="preserve"> Oleh</w:t>
            </w:r>
          </w:p>
        </w:tc>
        <w:tc>
          <w:tcPr>
            <w:tcW w:w="2160" w:type="dxa"/>
          </w:tcPr>
          <w:p w14:paraId="000001B6" w14:textId="77777777" w:rsidR="00CC373F" w:rsidRDefault="00B068C5">
            <w:pPr>
              <w:ind w:left="0" w:hanging="2"/>
            </w:pPr>
            <w:proofErr w:type="spellStart"/>
            <w:r>
              <w:rPr>
                <w:b/>
              </w:rPr>
              <w:t>Disetujui</w:t>
            </w:r>
            <w:proofErr w:type="spellEnd"/>
            <w:r>
              <w:rPr>
                <w:b/>
              </w:rPr>
              <w:t xml:space="preserve"> oleh</w:t>
            </w:r>
          </w:p>
        </w:tc>
      </w:tr>
      <w:tr w:rsidR="00CC373F" w14:paraId="3B4D4A6C" w14:textId="77777777">
        <w:tc>
          <w:tcPr>
            <w:tcW w:w="1368" w:type="dxa"/>
          </w:tcPr>
          <w:p w14:paraId="000001B7" w14:textId="77777777" w:rsidR="00CC373F" w:rsidRDefault="00CC373F">
            <w:pPr>
              <w:ind w:left="0" w:hanging="2"/>
            </w:pPr>
          </w:p>
        </w:tc>
        <w:tc>
          <w:tcPr>
            <w:tcW w:w="1620" w:type="dxa"/>
          </w:tcPr>
          <w:p w14:paraId="000001B8" w14:textId="77777777" w:rsidR="00CC373F" w:rsidRDefault="00CC373F">
            <w:pPr>
              <w:ind w:left="0" w:hanging="2"/>
            </w:pPr>
          </w:p>
        </w:tc>
        <w:tc>
          <w:tcPr>
            <w:tcW w:w="1620" w:type="dxa"/>
          </w:tcPr>
          <w:p w14:paraId="000001B9" w14:textId="77777777" w:rsidR="00CC373F" w:rsidRDefault="00CC373F">
            <w:pPr>
              <w:ind w:left="0" w:hanging="2"/>
            </w:pPr>
          </w:p>
        </w:tc>
        <w:tc>
          <w:tcPr>
            <w:tcW w:w="2520" w:type="dxa"/>
          </w:tcPr>
          <w:p w14:paraId="000001BA" w14:textId="77777777" w:rsidR="00CC373F" w:rsidRDefault="00CC373F">
            <w:pPr>
              <w:ind w:left="0" w:hanging="2"/>
            </w:pPr>
          </w:p>
        </w:tc>
        <w:tc>
          <w:tcPr>
            <w:tcW w:w="2160" w:type="dxa"/>
          </w:tcPr>
          <w:p w14:paraId="000001BB" w14:textId="77777777" w:rsidR="00CC373F" w:rsidRDefault="00CC373F">
            <w:pPr>
              <w:ind w:left="0" w:hanging="2"/>
            </w:pPr>
          </w:p>
        </w:tc>
      </w:tr>
      <w:tr w:rsidR="00CC373F" w14:paraId="1F2CD785" w14:textId="77777777">
        <w:tc>
          <w:tcPr>
            <w:tcW w:w="1368" w:type="dxa"/>
          </w:tcPr>
          <w:p w14:paraId="000001BC" w14:textId="77777777" w:rsidR="00CC373F" w:rsidRDefault="00CC373F">
            <w:pPr>
              <w:ind w:left="0" w:hanging="2"/>
            </w:pPr>
          </w:p>
        </w:tc>
        <w:tc>
          <w:tcPr>
            <w:tcW w:w="1620" w:type="dxa"/>
          </w:tcPr>
          <w:p w14:paraId="000001BD" w14:textId="77777777" w:rsidR="00CC373F" w:rsidRDefault="00CC373F">
            <w:pPr>
              <w:ind w:left="0" w:hanging="2"/>
            </w:pPr>
          </w:p>
        </w:tc>
        <w:tc>
          <w:tcPr>
            <w:tcW w:w="1620" w:type="dxa"/>
          </w:tcPr>
          <w:p w14:paraId="000001BE" w14:textId="77777777" w:rsidR="00CC373F" w:rsidRDefault="00CC373F">
            <w:pPr>
              <w:ind w:left="0" w:hanging="2"/>
            </w:pPr>
          </w:p>
        </w:tc>
        <w:tc>
          <w:tcPr>
            <w:tcW w:w="2520" w:type="dxa"/>
          </w:tcPr>
          <w:p w14:paraId="000001BF" w14:textId="77777777" w:rsidR="00CC373F" w:rsidRDefault="00CC373F">
            <w:pPr>
              <w:ind w:left="0" w:hanging="2"/>
            </w:pPr>
          </w:p>
        </w:tc>
        <w:tc>
          <w:tcPr>
            <w:tcW w:w="2160" w:type="dxa"/>
          </w:tcPr>
          <w:p w14:paraId="000001C0" w14:textId="77777777" w:rsidR="00CC373F" w:rsidRDefault="00CC373F">
            <w:pPr>
              <w:ind w:left="0" w:hanging="2"/>
            </w:pPr>
          </w:p>
        </w:tc>
      </w:tr>
      <w:tr w:rsidR="00CC373F" w14:paraId="1654CB55" w14:textId="77777777">
        <w:tc>
          <w:tcPr>
            <w:tcW w:w="1368" w:type="dxa"/>
          </w:tcPr>
          <w:p w14:paraId="000001C1" w14:textId="77777777" w:rsidR="00CC373F" w:rsidRDefault="00CC373F">
            <w:pPr>
              <w:ind w:left="0" w:hanging="2"/>
            </w:pPr>
          </w:p>
        </w:tc>
        <w:tc>
          <w:tcPr>
            <w:tcW w:w="1620" w:type="dxa"/>
          </w:tcPr>
          <w:p w14:paraId="000001C2" w14:textId="77777777" w:rsidR="00CC373F" w:rsidRDefault="00CC373F">
            <w:pPr>
              <w:ind w:left="0" w:hanging="2"/>
            </w:pPr>
          </w:p>
        </w:tc>
        <w:tc>
          <w:tcPr>
            <w:tcW w:w="1620" w:type="dxa"/>
          </w:tcPr>
          <w:p w14:paraId="000001C3" w14:textId="77777777" w:rsidR="00CC373F" w:rsidRDefault="00CC373F">
            <w:pPr>
              <w:ind w:left="0" w:hanging="2"/>
            </w:pPr>
          </w:p>
        </w:tc>
        <w:tc>
          <w:tcPr>
            <w:tcW w:w="2520" w:type="dxa"/>
          </w:tcPr>
          <w:p w14:paraId="000001C4" w14:textId="77777777" w:rsidR="00CC373F" w:rsidRDefault="00CC373F">
            <w:pPr>
              <w:ind w:left="0" w:hanging="2"/>
            </w:pPr>
          </w:p>
        </w:tc>
        <w:tc>
          <w:tcPr>
            <w:tcW w:w="2160" w:type="dxa"/>
          </w:tcPr>
          <w:p w14:paraId="000001C5" w14:textId="77777777" w:rsidR="00CC373F" w:rsidRDefault="00CC373F">
            <w:pPr>
              <w:ind w:left="0" w:hanging="2"/>
            </w:pPr>
          </w:p>
        </w:tc>
      </w:tr>
      <w:tr w:rsidR="00CC373F" w14:paraId="4E093054" w14:textId="77777777">
        <w:tc>
          <w:tcPr>
            <w:tcW w:w="1368" w:type="dxa"/>
          </w:tcPr>
          <w:p w14:paraId="000001C6" w14:textId="77777777" w:rsidR="00CC373F" w:rsidRDefault="00CC373F">
            <w:pPr>
              <w:ind w:left="0" w:hanging="2"/>
            </w:pPr>
          </w:p>
        </w:tc>
        <w:tc>
          <w:tcPr>
            <w:tcW w:w="1620" w:type="dxa"/>
          </w:tcPr>
          <w:p w14:paraId="000001C7" w14:textId="77777777" w:rsidR="00CC373F" w:rsidRDefault="00CC373F">
            <w:pPr>
              <w:ind w:left="0" w:hanging="2"/>
            </w:pPr>
          </w:p>
        </w:tc>
        <w:tc>
          <w:tcPr>
            <w:tcW w:w="1620" w:type="dxa"/>
          </w:tcPr>
          <w:p w14:paraId="000001C8" w14:textId="77777777" w:rsidR="00CC373F" w:rsidRDefault="00CC373F">
            <w:pPr>
              <w:ind w:left="0" w:hanging="2"/>
            </w:pPr>
          </w:p>
        </w:tc>
        <w:tc>
          <w:tcPr>
            <w:tcW w:w="2520" w:type="dxa"/>
          </w:tcPr>
          <w:p w14:paraId="000001C9" w14:textId="77777777" w:rsidR="00CC373F" w:rsidRDefault="00CC373F">
            <w:pPr>
              <w:ind w:left="0" w:hanging="2"/>
            </w:pPr>
          </w:p>
        </w:tc>
        <w:tc>
          <w:tcPr>
            <w:tcW w:w="2160" w:type="dxa"/>
          </w:tcPr>
          <w:p w14:paraId="000001CA" w14:textId="77777777" w:rsidR="00CC373F" w:rsidRDefault="00CC373F">
            <w:pPr>
              <w:ind w:left="0" w:hanging="2"/>
            </w:pPr>
          </w:p>
        </w:tc>
      </w:tr>
      <w:tr w:rsidR="00CC373F" w14:paraId="518FE60C" w14:textId="77777777">
        <w:tc>
          <w:tcPr>
            <w:tcW w:w="1368" w:type="dxa"/>
          </w:tcPr>
          <w:p w14:paraId="000001CB" w14:textId="77777777" w:rsidR="00CC373F" w:rsidRDefault="00CC373F">
            <w:pPr>
              <w:ind w:left="0" w:hanging="2"/>
            </w:pPr>
          </w:p>
        </w:tc>
        <w:tc>
          <w:tcPr>
            <w:tcW w:w="1620" w:type="dxa"/>
          </w:tcPr>
          <w:p w14:paraId="000001CC" w14:textId="77777777" w:rsidR="00CC373F" w:rsidRDefault="00CC373F">
            <w:pPr>
              <w:ind w:left="0" w:hanging="2"/>
            </w:pPr>
          </w:p>
        </w:tc>
        <w:tc>
          <w:tcPr>
            <w:tcW w:w="1620" w:type="dxa"/>
          </w:tcPr>
          <w:p w14:paraId="000001CD" w14:textId="77777777" w:rsidR="00CC373F" w:rsidRDefault="00CC373F">
            <w:pPr>
              <w:ind w:left="0" w:hanging="2"/>
            </w:pPr>
          </w:p>
        </w:tc>
        <w:tc>
          <w:tcPr>
            <w:tcW w:w="2520" w:type="dxa"/>
          </w:tcPr>
          <w:p w14:paraId="000001CE" w14:textId="77777777" w:rsidR="00CC373F" w:rsidRDefault="00CC373F">
            <w:pPr>
              <w:ind w:left="0" w:hanging="2"/>
            </w:pPr>
          </w:p>
        </w:tc>
        <w:tc>
          <w:tcPr>
            <w:tcW w:w="2160" w:type="dxa"/>
          </w:tcPr>
          <w:p w14:paraId="000001CF" w14:textId="77777777" w:rsidR="00CC373F" w:rsidRDefault="00CC373F">
            <w:pPr>
              <w:ind w:left="0" w:hanging="2"/>
            </w:pPr>
          </w:p>
        </w:tc>
      </w:tr>
    </w:tbl>
    <w:p w14:paraId="000001D0" w14:textId="77777777" w:rsidR="00CC373F" w:rsidRDefault="00CC373F">
      <w:pPr>
        <w:ind w:left="0" w:hanging="2"/>
      </w:pPr>
    </w:p>
    <w:p w14:paraId="000001D1" w14:textId="77777777" w:rsidR="00CC373F" w:rsidRDefault="00CC373F">
      <w:pPr>
        <w:ind w:left="0" w:hanging="2"/>
      </w:pPr>
      <w:bookmarkStart w:id="46" w:name="_heading=h.2p2csry" w:colFirst="0" w:colLast="0"/>
      <w:bookmarkEnd w:id="46"/>
    </w:p>
    <w:p w14:paraId="000001D2" w14:textId="77777777" w:rsidR="00CC373F" w:rsidRDefault="00B068C5">
      <w:pPr>
        <w:pStyle w:val="Heading1"/>
        <w:ind w:left="0" w:hanging="2"/>
      </w:pPr>
      <w:r>
        <w:lastRenderedPageBreak/>
        <w:t xml:space="preserve">Sejarah </w:t>
      </w:r>
      <w:proofErr w:type="spellStart"/>
      <w:r>
        <w:t>Perubahan</w:t>
      </w:r>
      <w:proofErr w:type="spellEnd"/>
      <w:r>
        <w:t xml:space="preserve"> </w:t>
      </w:r>
    </w:p>
    <w:p w14:paraId="000001D3" w14:textId="77777777" w:rsidR="00CC373F" w:rsidRDefault="00B068C5">
      <w:pPr>
        <w:ind w:left="0" w:hanging="2"/>
        <w:rPr>
          <w:sz w:val="18"/>
          <w:szCs w:val="18"/>
        </w:rPr>
      </w:pPr>
      <w:r>
        <w:rPr>
          <w:b/>
        </w:rPr>
        <w:t xml:space="preserve">No. </w:t>
      </w:r>
      <w:proofErr w:type="spellStart"/>
      <w:proofErr w:type="gramStart"/>
      <w:r>
        <w:rPr>
          <w:b/>
        </w:rPr>
        <w:t>dokumen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</w:p>
    <w:p w14:paraId="000001D4" w14:textId="77777777" w:rsidR="00CC373F" w:rsidRDefault="00B068C5">
      <w:pPr>
        <w:ind w:left="0" w:hanging="2"/>
      </w:pPr>
      <w:r>
        <w:rPr>
          <w:b/>
        </w:rPr>
        <w:t xml:space="preserve">No. </w:t>
      </w:r>
      <w:proofErr w:type="spellStart"/>
      <w:r>
        <w:rPr>
          <w:b/>
        </w:rPr>
        <w:t>versi</w:t>
      </w:r>
      <w:proofErr w:type="spellEnd"/>
      <w:r>
        <w:rPr>
          <w:b/>
        </w:rPr>
        <w:t xml:space="preserve"> </w:t>
      </w:r>
      <w:r>
        <w:rPr>
          <w:b/>
        </w:rPr>
        <w:tab/>
        <w:t>:</w:t>
      </w:r>
    </w:p>
    <w:tbl>
      <w:tblPr>
        <w:tblStyle w:val="af5"/>
        <w:tblW w:w="852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0"/>
        <w:gridCol w:w="2130"/>
      </w:tblGrid>
      <w:tr w:rsidR="00CC373F" w14:paraId="18794AE8" w14:textId="77777777">
        <w:trPr>
          <w:tblHeader/>
        </w:trPr>
        <w:tc>
          <w:tcPr>
            <w:tcW w:w="2130" w:type="dxa"/>
          </w:tcPr>
          <w:p w14:paraId="000001D5" w14:textId="77777777" w:rsidR="00CC373F" w:rsidRDefault="00B068C5">
            <w:pPr>
              <w:ind w:left="0" w:hanging="2"/>
            </w:pPr>
            <w:r>
              <w:rPr>
                <w:b/>
              </w:rPr>
              <w:t>Halaman</w:t>
            </w:r>
          </w:p>
        </w:tc>
        <w:tc>
          <w:tcPr>
            <w:tcW w:w="2130" w:type="dxa"/>
          </w:tcPr>
          <w:p w14:paraId="000001D6" w14:textId="77777777" w:rsidR="00CC373F" w:rsidRDefault="00B068C5">
            <w:pPr>
              <w:ind w:left="0" w:hanging="2"/>
            </w:pPr>
            <w:proofErr w:type="spellStart"/>
            <w:r>
              <w:rPr>
                <w:b/>
              </w:rPr>
              <w:t>Semula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130" w:type="dxa"/>
          </w:tcPr>
          <w:p w14:paraId="000001D7" w14:textId="77777777" w:rsidR="00CC373F" w:rsidRDefault="00B068C5">
            <w:pPr>
              <w:ind w:left="0" w:hanging="2"/>
            </w:pPr>
            <w:proofErr w:type="spellStart"/>
            <w:r>
              <w:rPr>
                <w:b/>
              </w:rPr>
              <w:t>Menjadi</w:t>
            </w:r>
            <w:proofErr w:type="spellEnd"/>
          </w:p>
        </w:tc>
        <w:tc>
          <w:tcPr>
            <w:tcW w:w="2130" w:type="dxa"/>
          </w:tcPr>
          <w:p w14:paraId="000001D8" w14:textId="77777777" w:rsidR="00CC373F" w:rsidRDefault="00B068C5">
            <w:pPr>
              <w:ind w:left="0" w:hanging="2"/>
            </w:pPr>
            <w:proofErr w:type="spellStart"/>
            <w:r>
              <w:rPr>
                <w:b/>
              </w:rPr>
              <w:t>Alasan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perubahan</w:t>
            </w:r>
            <w:proofErr w:type="spellEnd"/>
          </w:p>
        </w:tc>
      </w:tr>
      <w:tr w:rsidR="00CC373F" w14:paraId="003B5305" w14:textId="77777777">
        <w:tc>
          <w:tcPr>
            <w:tcW w:w="2130" w:type="dxa"/>
          </w:tcPr>
          <w:p w14:paraId="000001D9" w14:textId="77777777" w:rsidR="00CC373F" w:rsidRDefault="00CC373F">
            <w:pPr>
              <w:ind w:left="0" w:hanging="2"/>
            </w:pPr>
          </w:p>
        </w:tc>
        <w:tc>
          <w:tcPr>
            <w:tcW w:w="2130" w:type="dxa"/>
          </w:tcPr>
          <w:p w14:paraId="000001DA" w14:textId="77777777" w:rsidR="00CC373F" w:rsidRDefault="00CC373F">
            <w:pPr>
              <w:ind w:left="0" w:hanging="2"/>
            </w:pPr>
          </w:p>
        </w:tc>
        <w:tc>
          <w:tcPr>
            <w:tcW w:w="2130" w:type="dxa"/>
          </w:tcPr>
          <w:p w14:paraId="000001DB" w14:textId="77777777" w:rsidR="00CC373F" w:rsidRDefault="00CC373F">
            <w:pPr>
              <w:ind w:left="0" w:hanging="2"/>
            </w:pPr>
          </w:p>
        </w:tc>
        <w:tc>
          <w:tcPr>
            <w:tcW w:w="2130" w:type="dxa"/>
          </w:tcPr>
          <w:p w14:paraId="000001DC" w14:textId="77777777" w:rsidR="00CC373F" w:rsidRDefault="00CC373F">
            <w:pPr>
              <w:ind w:left="0" w:hanging="2"/>
            </w:pPr>
          </w:p>
        </w:tc>
      </w:tr>
      <w:tr w:rsidR="00CC373F" w14:paraId="7EEC84C9" w14:textId="77777777">
        <w:tc>
          <w:tcPr>
            <w:tcW w:w="2130" w:type="dxa"/>
          </w:tcPr>
          <w:p w14:paraId="000001DD" w14:textId="77777777" w:rsidR="00CC373F" w:rsidRDefault="00CC373F">
            <w:pPr>
              <w:ind w:left="0" w:hanging="2"/>
            </w:pPr>
          </w:p>
        </w:tc>
        <w:tc>
          <w:tcPr>
            <w:tcW w:w="2130" w:type="dxa"/>
          </w:tcPr>
          <w:p w14:paraId="000001DE" w14:textId="77777777" w:rsidR="00CC373F" w:rsidRDefault="00CC373F">
            <w:pPr>
              <w:ind w:left="0" w:hanging="2"/>
            </w:pPr>
          </w:p>
        </w:tc>
        <w:tc>
          <w:tcPr>
            <w:tcW w:w="2130" w:type="dxa"/>
          </w:tcPr>
          <w:p w14:paraId="000001DF" w14:textId="77777777" w:rsidR="00CC373F" w:rsidRDefault="00CC373F">
            <w:pPr>
              <w:ind w:left="0" w:hanging="2"/>
            </w:pPr>
          </w:p>
        </w:tc>
        <w:tc>
          <w:tcPr>
            <w:tcW w:w="2130" w:type="dxa"/>
          </w:tcPr>
          <w:p w14:paraId="000001E0" w14:textId="77777777" w:rsidR="00CC373F" w:rsidRDefault="00CC373F">
            <w:pPr>
              <w:ind w:left="0" w:hanging="2"/>
            </w:pPr>
          </w:p>
        </w:tc>
      </w:tr>
      <w:tr w:rsidR="00CC373F" w14:paraId="52AF0609" w14:textId="77777777">
        <w:tc>
          <w:tcPr>
            <w:tcW w:w="2130" w:type="dxa"/>
          </w:tcPr>
          <w:p w14:paraId="000001E1" w14:textId="77777777" w:rsidR="00CC373F" w:rsidRDefault="00CC373F">
            <w:pPr>
              <w:ind w:left="0" w:hanging="2"/>
            </w:pPr>
          </w:p>
        </w:tc>
        <w:tc>
          <w:tcPr>
            <w:tcW w:w="2130" w:type="dxa"/>
          </w:tcPr>
          <w:p w14:paraId="000001E2" w14:textId="77777777" w:rsidR="00CC373F" w:rsidRDefault="00CC373F">
            <w:pPr>
              <w:ind w:left="0" w:hanging="2"/>
            </w:pPr>
          </w:p>
        </w:tc>
        <w:tc>
          <w:tcPr>
            <w:tcW w:w="2130" w:type="dxa"/>
          </w:tcPr>
          <w:p w14:paraId="000001E3" w14:textId="77777777" w:rsidR="00CC373F" w:rsidRDefault="00CC373F">
            <w:pPr>
              <w:ind w:left="0" w:hanging="2"/>
            </w:pPr>
          </w:p>
        </w:tc>
        <w:tc>
          <w:tcPr>
            <w:tcW w:w="2130" w:type="dxa"/>
          </w:tcPr>
          <w:p w14:paraId="000001E4" w14:textId="77777777" w:rsidR="00CC373F" w:rsidRDefault="00CC373F">
            <w:pPr>
              <w:ind w:left="0" w:hanging="2"/>
            </w:pPr>
          </w:p>
        </w:tc>
      </w:tr>
      <w:tr w:rsidR="00CC373F" w14:paraId="1F87689B" w14:textId="77777777">
        <w:tc>
          <w:tcPr>
            <w:tcW w:w="2130" w:type="dxa"/>
          </w:tcPr>
          <w:p w14:paraId="000001E5" w14:textId="77777777" w:rsidR="00CC373F" w:rsidRDefault="00CC373F">
            <w:pPr>
              <w:ind w:left="0" w:hanging="2"/>
            </w:pPr>
          </w:p>
        </w:tc>
        <w:tc>
          <w:tcPr>
            <w:tcW w:w="2130" w:type="dxa"/>
          </w:tcPr>
          <w:p w14:paraId="000001E6" w14:textId="77777777" w:rsidR="00CC373F" w:rsidRDefault="00CC373F">
            <w:pPr>
              <w:ind w:left="0" w:hanging="2"/>
            </w:pPr>
          </w:p>
        </w:tc>
        <w:tc>
          <w:tcPr>
            <w:tcW w:w="2130" w:type="dxa"/>
          </w:tcPr>
          <w:p w14:paraId="000001E7" w14:textId="77777777" w:rsidR="00CC373F" w:rsidRDefault="00CC373F">
            <w:pPr>
              <w:ind w:left="0" w:hanging="2"/>
            </w:pPr>
          </w:p>
        </w:tc>
        <w:tc>
          <w:tcPr>
            <w:tcW w:w="2130" w:type="dxa"/>
          </w:tcPr>
          <w:p w14:paraId="000001E8" w14:textId="77777777" w:rsidR="00CC373F" w:rsidRDefault="00CC373F">
            <w:pPr>
              <w:ind w:left="0" w:hanging="2"/>
            </w:pPr>
          </w:p>
        </w:tc>
      </w:tr>
      <w:tr w:rsidR="00CC373F" w14:paraId="28C4B3EA" w14:textId="77777777">
        <w:tc>
          <w:tcPr>
            <w:tcW w:w="2130" w:type="dxa"/>
          </w:tcPr>
          <w:p w14:paraId="000001E9" w14:textId="77777777" w:rsidR="00CC373F" w:rsidRDefault="00CC373F">
            <w:pPr>
              <w:ind w:left="0" w:hanging="2"/>
            </w:pPr>
          </w:p>
        </w:tc>
        <w:tc>
          <w:tcPr>
            <w:tcW w:w="2130" w:type="dxa"/>
          </w:tcPr>
          <w:p w14:paraId="000001EA" w14:textId="77777777" w:rsidR="00CC373F" w:rsidRDefault="00CC373F">
            <w:pPr>
              <w:ind w:left="0" w:hanging="2"/>
            </w:pPr>
          </w:p>
        </w:tc>
        <w:tc>
          <w:tcPr>
            <w:tcW w:w="2130" w:type="dxa"/>
          </w:tcPr>
          <w:p w14:paraId="000001EB" w14:textId="77777777" w:rsidR="00CC373F" w:rsidRDefault="00CC373F">
            <w:pPr>
              <w:ind w:left="0" w:hanging="2"/>
            </w:pPr>
          </w:p>
        </w:tc>
        <w:tc>
          <w:tcPr>
            <w:tcW w:w="2130" w:type="dxa"/>
          </w:tcPr>
          <w:p w14:paraId="000001EC" w14:textId="77777777" w:rsidR="00CC373F" w:rsidRDefault="00CC373F">
            <w:pPr>
              <w:ind w:left="0" w:hanging="2"/>
            </w:pPr>
          </w:p>
        </w:tc>
      </w:tr>
    </w:tbl>
    <w:p w14:paraId="000001ED" w14:textId="77777777" w:rsidR="00CC373F" w:rsidRDefault="00CC373F">
      <w:pPr>
        <w:ind w:left="0" w:hanging="2"/>
      </w:pPr>
    </w:p>
    <w:p w14:paraId="000001EE" w14:textId="77777777" w:rsidR="00CC373F" w:rsidRDefault="00CC373F">
      <w:pPr>
        <w:ind w:left="0" w:hanging="2"/>
      </w:pPr>
    </w:p>
    <w:p w14:paraId="000001EF" w14:textId="77777777" w:rsidR="00CC373F" w:rsidRDefault="00B068C5">
      <w:pPr>
        <w:ind w:left="0" w:hanging="2"/>
        <w:rPr>
          <w:sz w:val="18"/>
          <w:szCs w:val="18"/>
        </w:rPr>
      </w:pPr>
      <w:r>
        <w:rPr>
          <w:b/>
        </w:rPr>
        <w:t xml:space="preserve">No. </w:t>
      </w:r>
      <w:proofErr w:type="spellStart"/>
      <w:proofErr w:type="gramStart"/>
      <w:r>
        <w:rPr>
          <w:b/>
        </w:rPr>
        <w:t>dokumen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</w:p>
    <w:p w14:paraId="000001F0" w14:textId="77777777" w:rsidR="00CC373F" w:rsidRDefault="00B068C5">
      <w:pPr>
        <w:ind w:left="0" w:hanging="2"/>
      </w:pPr>
      <w:r>
        <w:rPr>
          <w:b/>
        </w:rPr>
        <w:t xml:space="preserve">No. </w:t>
      </w:r>
      <w:proofErr w:type="spellStart"/>
      <w:r>
        <w:rPr>
          <w:b/>
        </w:rPr>
        <w:t>versi</w:t>
      </w:r>
      <w:proofErr w:type="spellEnd"/>
      <w:r>
        <w:rPr>
          <w:b/>
        </w:rPr>
        <w:t xml:space="preserve"> </w:t>
      </w:r>
      <w:r>
        <w:rPr>
          <w:b/>
        </w:rPr>
        <w:tab/>
        <w:t>:</w:t>
      </w:r>
    </w:p>
    <w:tbl>
      <w:tblPr>
        <w:tblStyle w:val="af6"/>
        <w:tblW w:w="852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0"/>
        <w:gridCol w:w="2130"/>
      </w:tblGrid>
      <w:tr w:rsidR="00CC373F" w14:paraId="1D36D4ED" w14:textId="77777777">
        <w:trPr>
          <w:tblHeader/>
        </w:trPr>
        <w:tc>
          <w:tcPr>
            <w:tcW w:w="2130" w:type="dxa"/>
          </w:tcPr>
          <w:p w14:paraId="000001F1" w14:textId="77777777" w:rsidR="00CC373F" w:rsidRDefault="00B068C5">
            <w:pPr>
              <w:ind w:left="0" w:hanging="2"/>
            </w:pPr>
            <w:r>
              <w:rPr>
                <w:b/>
              </w:rPr>
              <w:t>Halaman</w:t>
            </w:r>
          </w:p>
        </w:tc>
        <w:tc>
          <w:tcPr>
            <w:tcW w:w="2130" w:type="dxa"/>
          </w:tcPr>
          <w:p w14:paraId="000001F2" w14:textId="77777777" w:rsidR="00CC373F" w:rsidRDefault="00B068C5">
            <w:pPr>
              <w:ind w:left="0" w:hanging="2"/>
            </w:pPr>
            <w:proofErr w:type="spellStart"/>
            <w:r>
              <w:rPr>
                <w:b/>
              </w:rPr>
              <w:t>Semula</w:t>
            </w:r>
            <w:proofErr w:type="spellEnd"/>
          </w:p>
        </w:tc>
        <w:tc>
          <w:tcPr>
            <w:tcW w:w="2130" w:type="dxa"/>
          </w:tcPr>
          <w:p w14:paraId="000001F3" w14:textId="77777777" w:rsidR="00CC373F" w:rsidRDefault="00B068C5">
            <w:pPr>
              <w:ind w:left="0" w:hanging="2"/>
            </w:pPr>
            <w:proofErr w:type="spellStart"/>
            <w:r>
              <w:rPr>
                <w:b/>
              </w:rPr>
              <w:t>Menjadi</w:t>
            </w:r>
            <w:proofErr w:type="spellEnd"/>
          </w:p>
        </w:tc>
        <w:tc>
          <w:tcPr>
            <w:tcW w:w="2130" w:type="dxa"/>
          </w:tcPr>
          <w:p w14:paraId="000001F4" w14:textId="77777777" w:rsidR="00CC373F" w:rsidRDefault="00B068C5">
            <w:pPr>
              <w:ind w:left="0" w:hanging="2"/>
            </w:pPr>
            <w:proofErr w:type="spellStart"/>
            <w:r>
              <w:rPr>
                <w:b/>
              </w:rPr>
              <w:t>Alasan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perubahan</w:t>
            </w:r>
            <w:proofErr w:type="spellEnd"/>
          </w:p>
        </w:tc>
      </w:tr>
      <w:tr w:rsidR="00CC373F" w14:paraId="5B93556C" w14:textId="77777777">
        <w:tc>
          <w:tcPr>
            <w:tcW w:w="2130" w:type="dxa"/>
          </w:tcPr>
          <w:p w14:paraId="000001F5" w14:textId="77777777" w:rsidR="00CC373F" w:rsidRDefault="00CC373F">
            <w:pPr>
              <w:ind w:left="0" w:hanging="2"/>
            </w:pPr>
          </w:p>
        </w:tc>
        <w:tc>
          <w:tcPr>
            <w:tcW w:w="2130" w:type="dxa"/>
          </w:tcPr>
          <w:p w14:paraId="000001F6" w14:textId="77777777" w:rsidR="00CC373F" w:rsidRDefault="00CC373F">
            <w:pPr>
              <w:ind w:left="0" w:hanging="2"/>
            </w:pPr>
          </w:p>
        </w:tc>
        <w:tc>
          <w:tcPr>
            <w:tcW w:w="2130" w:type="dxa"/>
          </w:tcPr>
          <w:p w14:paraId="000001F7" w14:textId="77777777" w:rsidR="00CC373F" w:rsidRDefault="00CC373F">
            <w:pPr>
              <w:ind w:left="0" w:hanging="2"/>
            </w:pPr>
          </w:p>
        </w:tc>
        <w:tc>
          <w:tcPr>
            <w:tcW w:w="2130" w:type="dxa"/>
          </w:tcPr>
          <w:p w14:paraId="000001F8" w14:textId="77777777" w:rsidR="00CC373F" w:rsidRDefault="00CC373F">
            <w:pPr>
              <w:ind w:left="0" w:hanging="2"/>
            </w:pPr>
          </w:p>
        </w:tc>
      </w:tr>
      <w:tr w:rsidR="00CC373F" w14:paraId="3E40FB75" w14:textId="77777777">
        <w:tc>
          <w:tcPr>
            <w:tcW w:w="2130" w:type="dxa"/>
          </w:tcPr>
          <w:p w14:paraId="000001F9" w14:textId="77777777" w:rsidR="00CC373F" w:rsidRDefault="00CC373F">
            <w:pPr>
              <w:ind w:left="0" w:hanging="2"/>
            </w:pPr>
          </w:p>
        </w:tc>
        <w:tc>
          <w:tcPr>
            <w:tcW w:w="2130" w:type="dxa"/>
          </w:tcPr>
          <w:p w14:paraId="000001FA" w14:textId="77777777" w:rsidR="00CC373F" w:rsidRDefault="00CC373F">
            <w:pPr>
              <w:ind w:left="0" w:hanging="2"/>
            </w:pPr>
          </w:p>
        </w:tc>
        <w:tc>
          <w:tcPr>
            <w:tcW w:w="2130" w:type="dxa"/>
          </w:tcPr>
          <w:p w14:paraId="000001FB" w14:textId="77777777" w:rsidR="00CC373F" w:rsidRDefault="00CC373F">
            <w:pPr>
              <w:ind w:left="0" w:hanging="2"/>
            </w:pPr>
          </w:p>
        </w:tc>
        <w:tc>
          <w:tcPr>
            <w:tcW w:w="2130" w:type="dxa"/>
          </w:tcPr>
          <w:p w14:paraId="000001FC" w14:textId="77777777" w:rsidR="00CC373F" w:rsidRDefault="00CC373F">
            <w:pPr>
              <w:ind w:left="0" w:hanging="2"/>
            </w:pPr>
          </w:p>
        </w:tc>
      </w:tr>
      <w:tr w:rsidR="00CC373F" w14:paraId="5DFB8E92" w14:textId="77777777">
        <w:tc>
          <w:tcPr>
            <w:tcW w:w="2130" w:type="dxa"/>
          </w:tcPr>
          <w:p w14:paraId="000001FD" w14:textId="77777777" w:rsidR="00CC373F" w:rsidRDefault="00CC373F">
            <w:pPr>
              <w:ind w:left="0" w:hanging="2"/>
            </w:pPr>
          </w:p>
        </w:tc>
        <w:tc>
          <w:tcPr>
            <w:tcW w:w="2130" w:type="dxa"/>
          </w:tcPr>
          <w:p w14:paraId="000001FE" w14:textId="77777777" w:rsidR="00CC373F" w:rsidRDefault="00CC373F">
            <w:pPr>
              <w:ind w:left="0" w:hanging="2"/>
            </w:pPr>
          </w:p>
        </w:tc>
        <w:tc>
          <w:tcPr>
            <w:tcW w:w="2130" w:type="dxa"/>
          </w:tcPr>
          <w:p w14:paraId="000001FF" w14:textId="77777777" w:rsidR="00CC373F" w:rsidRDefault="00CC373F">
            <w:pPr>
              <w:ind w:left="0" w:hanging="2"/>
            </w:pPr>
          </w:p>
        </w:tc>
        <w:tc>
          <w:tcPr>
            <w:tcW w:w="2130" w:type="dxa"/>
          </w:tcPr>
          <w:p w14:paraId="00000200" w14:textId="77777777" w:rsidR="00CC373F" w:rsidRDefault="00CC373F">
            <w:pPr>
              <w:ind w:left="0" w:hanging="2"/>
            </w:pPr>
          </w:p>
        </w:tc>
      </w:tr>
      <w:tr w:rsidR="00CC373F" w14:paraId="1699536E" w14:textId="77777777">
        <w:tc>
          <w:tcPr>
            <w:tcW w:w="2130" w:type="dxa"/>
          </w:tcPr>
          <w:p w14:paraId="00000201" w14:textId="77777777" w:rsidR="00CC373F" w:rsidRDefault="00CC373F">
            <w:pPr>
              <w:ind w:left="0" w:hanging="2"/>
            </w:pPr>
          </w:p>
        </w:tc>
        <w:tc>
          <w:tcPr>
            <w:tcW w:w="2130" w:type="dxa"/>
          </w:tcPr>
          <w:p w14:paraId="00000202" w14:textId="77777777" w:rsidR="00CC373F" w:rsidRDefault="00CC373F">
            <w:pPr>
              <w:ind w:left="0" w:hanging="2"/>
            </w:pPr>
          </w:p>
        </w:tc>
        <w:tc>
          <w:tcPr>
            <w:tcW w:w="2130" w:type="dxa"/>
          </w:tcPr>
          <w:p w14:paraId="00000203" w14:textId="77777777" w:rsidR="00CC373F" w:rsidRDefault="00CC373F">
            <w:pPr>
              <w:ind w:left="0" w:hanging="2"/>
            </w:pPr>
          </w:p>
        </w:tc>
        <w:tc>
          <w:tcPr>
            <w:tcW w:w="2130" w:type="dxa"/>
          </w:tcPr>
          <w:p w14:paraId="00000204" w14:textId="77777777" w:rsidR="00CC373F" w:rsidRDefault="00CC373F">
            <w:pPr>
              <w:ind w:left="0" w:hanging="2"/>
            </w:pPr>
          </w:p>
        </w:tc>
      </w:tr>
      <w:tr w:rsidR="00CC373F" w14:paraId="13225504" w14:textId="77777777">
        <w:tc>
          <w:tcPr>
            <w:tcW w:w="2130" w:type="dxa"/>
          </w:tcPr>
          <w:p w14:paraId="00000205" w14:textId="77777777" w:rsidR="00CC373F" w:rsidRDefault="00CC373F">
            <w:pPr>
              <w:ind w:left="0" w:hanging="2"/>
            </w:pPr>
          </w:p>
        </w:tc>
        <w:tc>
          <w:tcPr>
            <w:tcW w:w="2130" w:type="dxa"/>
          </w:tcPr>
          <w:p w14:paraId="00000206" w14:textId="77777777" w:rsidR="00CC373F" w:rsidRDefault="00CC373F">
            <w:pPr>
              <w:ind w:left="0" w:hanging="2"/>
            </w:pPr>
          </w:p>
        </w:tc>
        <w:tc>
          <w:tcPr>
            <w:tcW w:w="2130" w:type="dxa"/>
          </w:tcPr>
          <w:p w14:paraId="00000207" w14:textId="77777777" w:rsidR="00CC373F" w:rsidRDefault="00CC373F">
            <w:pPr>
              <w:ind w:left="0" w:hanging="2"/>
            </w:pPr>
          </w:p>
        </w:tc>
        <w:tc>
          <w:tcPr>
            <w:tcW w:w="2130" w:type="dxa"/>
          </w:tcPr>
          <w:p w14:paraId="00000208" w14:textId="77777777" w:rsidR="00CC373F" w:rsidRDefault="00CC373F">
            <w:pPr>
              <w:ind w:left="0" w:hanging="2"/>
            </w:pPr>
          </w:p>
        </w:tc>
      </w:tr>
    </w:tbl>
    <w:p w14:paraId="00000209" w14:textId="77777777" w:rsidR="00CC373F" w:rsidRDefault="00CC373F">
      <w:pPr>
        <w:ind w:left="0" w:hanging="2"/>
      </w:pPr>
    </w:p>
    <w:sectPr w:rsidR="00CC373F">
      <w:footerReference w:type="default" r:id="rId23"/>
      <w:pgSz w:w="11907" w:h="16840"/>
      <w:pgMar w:top="1418" w:right="1418" w:bottom="1418" w:left="1797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1AE99E" w14:textId="77777777" w:rsidR="00B068C5" w:rsidRDefault="00B068C5">
      <w:pPr>
        <w:spacing w:line="240" w:lineRule="auto"/>
        <w:ind w:left="0" w:hanging="2"/>
      </w:pPr>
      <w:r>
        <w:separator/>
      </w:r>
    </w:p>
  </w:endnote>
  <w:endnote w:type="continuationSeparator" w:id="0">
    <w:p w14:paraId="584F1714" w14:textId="77777777" w:rsidR="00B068C5" w:rsidRDefault="00B068C5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20A" w14:textId="77777777" w:rsidR="00CC373F" w:rsidRDefault="00CC373F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</w:pPr>
  </w:p>
  <w:tbl>
    <w:tblPr>
      <w:tblStyle w:val="af7"/>
      <w:tblW w:w="8782" w:type="dxa"/>
      <w:tblInd w:w="-14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3742"/>
      <w:gridCol w:w="2520"/>
      <w:gridCol w:w="2520"/>
    </w:tblGrid>
    <w:tr w:rsidR="00CC373F" w14:paraId="033CFAD7" w14:textId="77777777">
      <w:tc>
        <w:tcPr>
          <w:tcW w:w="3742" w:type="dxa"/>
          <w:tcBorders>
            <w:top w:val="nil"/>
            <w:left w:val="nil"/>
            <w:right w:val="nil"/>
          </w:tcBorders>
        </w:tcPr>
        <w:p w14:paraId="0000020B" w14:textId="77777777" w:rsidR="00CC373F" w:rsidRDefault="00CC373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line="240" w:lineRule="auto"/>
            <w:ind w:left="0" w:hanging="2"/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</w:tc>
      <w:tc>
        <w:tcPr>
          <w:tcW w:w="2520" w:type="dxa"/>
          <w:tcBorders>
            <w:top w:val="nil"/>
            <w:left w:val="nil"/>
            <w:right w:val="nil"/>
          </w:tcBorders>
        </w:tcPr>
        <w:p w14:paraId="0000020C" w14:textId="77777777" w:rsidR="00CC373F" w:rsidRDefault="00CC373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line="240" w:lineRule="auto"/>
            <w:ind w:left="0" w:hanging="2"/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</w:tc>
      <w:tc>
        <w:tcPr>
          <w:tcW w:w="2520" w:type="dxa"/>
          <w:tcBorders>
            <w:top w:val="nil"/>
            <w:left w:val="nil"/>
            <w:right w:val="nil"/>
          </w:tcBorders>
        </w:tcPr>
        <w:p w14:paraId="0000020D" w14:textId="77777777" w:rsidR="00CC373F" w:rsidRDefault="00CC373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line="240" w:lineRule="auto"/>
            <w:ind w:left="0" w:hanging="2"/>
            <w:jc w:val="right"/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</w:tc>
    </w:tr>
    <w:tr w:rsidR="00CC373F" w14:paraId="556FAD9F" w14:textId="77777777">
      <w:tc>
        <w:tcPr>
          <w:tcW w:w="3742" w:type="dxa"/>
        </w:tcPr>
        <w:p w14:paraId="0000020E" w14:textId="77777777" w:rsidR="00CC373F" w:rsidRDefault="00B068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before="60" w:after="60" w:line="240" w:lineRule="auto"/>
            <w:ind w:left="0" w:hanging="2"/>
            <w:jc w:val="center"/>
            <w:rPr>
              <w:color w:val="000000"/>
              <w:sz w:val="20"/>
              <w:szCs w:val="20"/>
            </w:rPr>
          </w:pPr>
          <w:r>
            <w:rPr>
              <w:b/>
              <w:color w:val="000000"/>
              <w:sz w:val="20"/>
              <w:szCs w:val="20"/>
            </w:rPr>
            <w:t>IT Del</w:t>
          </w:r>
        </w:p>
      </w:tc>
      <w:tc>
        <w:tcPr>
          <w:tcW w:w="2520" w:type="dxa"/>
        </w:tcPr>
        <w:p w14:paraId="0000020F" w14:textId="77777777" w:rsidR="00CC373F" w:rsidRDefault="00B068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before="60" w:after="60" w:line="240" w:lineRule="auto"/>
            <w:ind w:left="0" w:hanging="2"/>
            <w:jc w:val="center"/>
            <w:rPr>
              <w:color w:val="000000"/>
              <w:sz w:val="20"/>
              <w:szCs w:val="20"/>
            </w:rPr>
          </w:pPr>
          <w:r>
            <w:rPr>
              <w:b/>
              <w:color w:val="000000"/>
              <w:sz w:val="20"/>
              <w:szCs w:val="20"/>
            </w:rPr>
            <w:t>PiP-PA1-</w:t>
          </w:r>
          <w:r>
            <w:rPr>
              <w:b/>
              <w:sz w:val="20"/>
              <w:szCs w:val="20"/>
            </w:rPr>
            <w:t>03</w:t>
          </w:r>
          <w:r>
            <w:rPr>
              <w:b/>
              <w:color w:val="000000"/>
              <w:sz w:val="20"/>
              <w:szCs w:val="20"/>
            </w:rPr>
            <w:t>.doc</w:t>
          </w:r>
        </w:p>
      </w:tc>
      <w:tc>
        <w:tcPr>
          <w:tcW w:w="2520" w:type="dxa"/>
        </w:tcPr>
        <w:p w14:paraId="00000210" w14:textId="6CBC671F" w:rsidR="00CC373F" w:rsidRDefault="00B068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before="60" w:after="60" w:line="240" w:lineRule="auto"/>
            <w:ind w:left="0" w:hanging="2"/>
            <w:jc w:val="center"/>
            <w:rPr>
              <w:color w:val="000000"/>
              <w:sz w:val="20"/>
              <w:szCs w:val="20"/>
            </w:rPr>
          </w:pPr>
          <w:r>
            <w:rPr>
              <w:b/>
              <w:color w:val="000000"/>
              <w:sz w:val="20"/>
              <w:szCs w:val="20"/>
            </w:rPr>
            <w:t xml:space="preserve">Halaman </w:t>
          </w:r>
          <w:r>
            <w:rPr>
              <w:b/>
              <w:color w:val="000000"/>
              <w:sz w:val="20"/>
              <w:szCs w:val="20"/>
            </w:rPr>
            <w:fldChar w:fldCharType="begin"/>
          </w:r>
          <w:r>
            <w:rPr>
              <w:b/>
              <w:color w:val="000000"/>
              <w:sz w:val="20"/>
              <w:szCs w:val="20"/>
            </w:rPr>
            <w:instrText>PAGE</w:instrText>
          </w:r>
          <w:r>
            <w:rPr>
              <w:b/>
              <w:color w:val="000000"/>
              <w:sz w:val="20"/>
              <w:szCs w:val="20"/>
            </w:rPr>
            <w:fldChar w:fldCharType="separate"/>
          </w:r>
          <w:r w:rsidR="001C503A">
            <w:rPr>
              <w:b/>
              <w:noProof/>
              <w:color w:val="000000"/>
              <w:sz w:val="20"/>
              <w:szCs w:val="20"/>
            </w:rPr>
            <w:t>2</w:t>
          </w:r>
          <w:r>
            <w:rPr>
              <w:b/>
              <w:color w:val="000000"/>
              <w:sz w:val="20"/>
              <w:szCs w:val="20"/>
            </w:rPr>
            <w:fldChar w:fldCharType="end"/>
          </w:r>
          <w:r>
            <w:rPr>
              <w:b/>
              <w:color w:val="000000"/>
              <w:sz w:val="20"/>
              <w:szCs w:val="20"/>
            </w:rPr>
            <w:t xml:space="preserve"> </w:t>
          </w:r>
          <w:proofErr w:type="spellStart"/>
          <w:r>
            <w:rPr>
              <w:b/>
              <w:color w:val="000000"/>
              <w:sz w:val="20"/>
              <w:szCs w:val="20"/>
            </w:rPr>
            <w:t>dari</w:t>
          </w:r>
          <w:proofErr w:type="spellEnd"/>
          <w:r>
            <w:rPr>
              <w:b/>
              <w:color w:val="000000"/>
              <w:sz w:val="20"/>
              <w:szCs w:val="20"/>
            </w:rPr>
            <w:t xml:space="preserve"> </w:t>
          </w:r>
          <w:r>
            <w:rPr>
              <w:b/>
              <w:color w:val="000000"/>
              <w:sz w:val="20"/>
              <w:szCs w:val="20"/>
            </w:rPr>
            <w:fldChar w:fldCharType="begin"/>
          </w:r>
          <w:r>
            <w:rPr>
              <w:b/>
              <w:color w:val="000000"/>
              <w:sz w:val="20"/>
              <w:szCs w:val="20"/>
            </w:rPr>
            <w:instrText>NUMPAGES</w:instrText>
          </w:r>
          <w:r>
            <w:rPr>
              <w:b/>
              <w:color w:val="000000"/>
              <w:sz w:val="20"/>
              <w:szCs w:val="20"/>
            </w:rPr>
            <w:fldChar w:fldCharType="separate"/>
          </w:r>
          <w:r w:rsidR="001C503A">
            <w:rPr>
              <w:b/>
              <w:noProof/>
              <w:color w:val="000000"/>
              <w:sz w:val="20"/>
              <w:szCs w:val="20"/>
            </w:rPr>
            <w:t>3</w:t>
          </w:r>
          <w:r>
            <w:rPr>
              <w:b/>
              <w:color w:val="000000"/>
              <w:sz w:val="20"/>
              <w:szCs w:val="20"/>
            </w:rPr>
            <w:fldChar w:fldCharType="end"/>
          </w:r>
        </w:p>
      </w:tc>
    </w:tr>
    <w:tr w:rsidR="00CC373F" w14:paraId="38648A5A" w14:textId="77777777">
      <w:trPr>
        <w:cantSplit/>
      </w:trPr>
      <w:tc>
        <w:tcPr>
          <w:tcW w:w="8782" w:type="dxa"/>
          <w:gridSpan w:val="3"/>
        </w:tcPr>
        <w:p w14:paraId="00000211" w14:textId="77777777" w:rsidR="00CC373F" w:rsidRDefault="00B068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line="240" w:lineRule="auto"/>
            <w:ind w:left="0" w:hanging="2"/>
            <w:jc w:val="center"/>
            <w:rPr>
              <w:color w:val="000000"/>
              <w:sz w:val="18"/>
              <w:szCs w:val="18"/>
            </w:rPr>
          </w:pPr>
          <w:proofErr w:type="spellStart"/>
          <w:r>
            <w:rPr>
              <w:color w:val="000000"/>
              <w:sz w:val="18"/>
              <w:szCs w:val="18"/>
            </w:rPr>
            <w:t>Dokumen</w:t>
          </w:r>
          <w:proofErr w:type="spellEnd"/>
          <w:r>
            <w:rPr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color w:val="000000"/>
              <w:sz w:val="18"/>
              <w:szCs w:val="18"/>
            </w:rPr>
            <w:t>ini</w:t>
          </w:r>
          <w:proofErr w:type="spellEnd"/>
          <w:r>
            <w:rPr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color w:val="000000"/>
              <w:sz w:val="18"/>
              <w:szCs w:val="18"/>
            </w:rPr>
            <w:t>merupakan</w:t>
          </w:r>
          <w:proofErr w:type="spellEnd"/>
          <w:r>
            <w:rPr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color w:val="000000"/>
              <w:sz w:val="18"/>
              <w:szCs w:val="18"/>
            </w:rPr>
            <w:t>bagian</w:t>
          </w:r>
          <w:proofErr w:type="spellEnd"/>
          <w:r>
            <w:rPr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color w:val="000000"/>
              <w:sz w:val="18"/>
              <w:szCs w:val="18"/>
            </w:rPr>
            <w:t>dari</w:t>
          </w:r>
          <w:proofErr w:type="spellEnd"/>
          <w:r>
            <w:rPr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color w:val="000000"/>
              <w:sz w:val="18"/>
              <w:szCs w:val="18"/>
            </w:rPr>
            <w:t>dokumentasi</w:t>
          </w:r>
          <w:proofErr w:type="spellEnd"/>
          <w:r>
            <w:rPr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color w:val="000000"/>
              <w:sz w:val="18"/>
              <w:szCs w:val="18"/>
            </w:rPr>
            <w:t>penyelenggaraan</w:t>
          </w:r>
          <w:proofErr w:type="spellEnd"/>
          <w:r>
            <w:rPr>
              <w:color w:val="000000"/>
              <w:sz w:val="18"/>
              <w:szCs w:val="18"/>
            </w:rPr>
            <w:t xml:space="preserve"> Program </w:t>
          </w:r>
          <w:proofErr w:type="spellStart"/>
          <w:r>
            <w:rPr>
              <w:color w:val="000000"/>
              <w:sz w:val="18"/>
              <w:szCs w:val="18"/>
            </w:rPr>
            <w:t>Kerja</w:t>
          </w:r>
          <w:proofErr w:type="spellEnd"/>
          <w:r>
            <w:rPr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color w:val="000000"/>
              <w:sz w:val="18"/>
              <w:szCs w:val="18"/>
            </w:rPr>
            <w:t>Praktek</w:t>
          </w:r>
          <w:proofErr w:type="spellEnd"/>
          <w:r>
            <w:rPr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color w:val="000000"/>
              <w:sz w:val="18"/>
              <w:szCs w:val="18"/>
            </w:rPr>
            <w:t>mahasiswa</w:t>
          </w:r>
          <w:proofErr w:type="spellEnd"/>
          <w:r>
            <w:rPr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color w:val="000000"/>
              <w:sz w:val="18"/>
              <w:szCs w:val="18"/>
            </w:rPr>
            <w:t>tingkat</w:t>
          </w:r>
          <w:proofErr w:type="spellEnd"/>
          <w:r>
            <w:rPr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color w:val="000000"/>
              <w:sz w:val="18"/>
              <w:szCs w:val="18"/>
            </w:rPr>
            <w:t>akhir</w:t>
          </w:r>
          <w:proofErr w:type="spellEnd"/>
          <w:r>
            <w:rPr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color w:val="000000"/>
              <w:sz w:val="18"/>
              <w:szCs w:val="18"/>
            </w:rPr>
            <w:t>Institut</w:t>
          </w:r>
          <w:proofErr w:type="spellEnd"/>
          <w:r>
            <w:rPr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color w:val="000000"/>
              <w:sz w:val="18"/>
              <w:szCs w:val="18"/>
            </w:rPr>
            <w:t>Teknologi</w:t>
          </w:r>
          <w:proofErr w:type="spellEnd"/>
          <w:r>
            <w:rPr>
              <w:color w:val="000000"/>
              <w:sz w:val="18"/>
              <w:szCs w:val="18"/>
            </w:rPr>
            <w:t xml:space="preserve"> DEL. </w:t>
          </w:r>
          <w:proofErr w:type="spellStart"/>
          <w:r>
            <w:rPr>
              <w:color w:val="000000"/>
              <w:sz w:val="18"/>
              <w:szCs w:val="18"/>
            </w:rPr>
            <w:t>Dilarang</w:t>
          </w:r>
          <w:proofErr w:type="spellEnd"/>
          <w:r>
            <w:rPr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color w:val="000000"/>
              <w:sz w:val="18"/>
              <w:szCs w:val="18"/>
            </w:rPr>
            <w:t>mereproduksi</w:t>
          </w:r>
          <w:proofErr w:type="spellEnd"/>
          <w:r>
            <w:rPr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color w:val="000000"/>
              <w:sz w:val="18"/>
              <w:szCs w:val="18"/>
            </w:rPr>
            <w:t>dokumen</w:t>
          </w:r>
          <w:proofErr w:type="spellEnd"/>
          <w:r>
            <w:rPr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color w:val="000000"/>
              <w:sz w:val="18"/>
              <w:szCs w:val="18"/>
            </w:rPr>
            <w:t>ini</w:t>
          </w:r>
          <w:proofErr w:type="spellEnd"/>
          <w:r>
            <w:rPr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color w:val="000000"/>
              <w:sz w:val="18"/>
              <w:szCs w:val="18"/>
            </w:rPr>
            <w:t>dengan</w:t>
          </w:r>
          <w:proofErr w:type="spellEnd"/>
          <w:r>
            <w:rPr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color w:val="000000"/>
              <w:sz w:val="18"/>
              <w:szCs w:val="18"/>
            </w:rPr>
            <w:t>cara</w:t>
          </w:r>
          <w:proofErr w:type="spellEnd"/>
          <w:r>
            <w:rPr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color w:val="000000"/>
              <w:sz w:val="18"/>
              <w:szCs w:val="18"/>
            </w:rPr>
            <w:t>apapun</w:t>
          </w:r>
          <w:proofErr w:type="spellEnd"/>
          <w:r>
            <w:rPr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color w:val="000000"/>
              <w:sz w:val="18"/>
              <w:szCs w:val="18"/>
            </w:rPr>
            <w:t>tanpa</w:t>
          </w:r>
          <w:proofErr w:type="spellEnd"/>
          <w:r>
            <w:rPr>
              <w:color w:val="000000"/>
              <w:sz w:val="18"/>
              <w:szCs w:val="18"/>
            </w:rPr>
            <w:t xml:space="preserve"> </w:t>
          </w:r>
          <w:proofErr w:type="spellStart"/>
          <w:proofErr w:type="gramStart"/>
          <w:r>
            <w:rPr>
              <w:color w:val="000000"/>
              <w:sz w:val="18"/>
              <w:szCs w:val="18"/>
            </w:rPr>
            <w:t>sepengetahuan</w:t>
          </w:r>
          <w:proofErr w:type="spellEnd"/>
          <w:r>
            <w:rPr>
              <w:color w:val="000000"/>
              <w:sz w:val="18"/>
              <w:szCs w:val="18"/>
            </w:rPr>
            <w:t xml:space="preserve">  </w:t>
          </w:r>
          <w:proofErr w:type="spellStart"/>
          <w:r>
            <w:rPr>
              <w:color w:val="000000"/>
              <w:sz w:val="18"/>
              <w:szCs w:val="18"/>
            </w:rPr>
            <w:t>Institut</w:t>
          </w:r>
          <w:proofErr w:type="spellEnd"/>
          <w:proofErr w:type="gramEnd"/>
          <w:r>
            <w:rPr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color w:val="000000"/>
              <w:sz w:val="18"/>
              <w:szCs w:val="18"/>
            </w:rPr>
            <w:t>Teknologi</w:t>
          </w:r>
          <w:proofErr w:type="spellEnd"/>
          <w:r>
            <w:rPr>
              <w:color w:val="000000"/>
              <w:sz w:val="18"/>
              <w:szCs w:val="18"/>
            </w:rPr>
            <w:t xml:space="preserve"> DEL</w:t>
          </w:r>
        </w:p>
      </w:tc>
    </w:tr>
  </w:tbl>
  <w:p w14:paraId="00000214" w14:textId="77777777" w:rsidR="00CC373F" w:rsidRDefault="00CC373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14D726" w14:textId="77777777" w:rsidR="00B068C5" w:rsidRDefault="00B068C5">
      <w:pPr>
        <w:spacing w:line="240" w:lineRule="auto"/>
        <w:ind w:left="0" w:hanging="2"/>
      </w:pPr>
      <w:r>
        <w:separator/>
      </w:r>
    </w:p>
  </w:footnote>
  <w:footnote w:type="continuationSeparator" w:id="0">
    <w:p w14:paraId="18547F61" w14:textId="77777777" w:rsidR="00B068C5" w:rsidRDefault="00B068C5">
      <w:pPr>
        <w:spacing w:line="240" w:lineRule="auto"/>
        <w:ind w:left="0" w:hanging="2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41347"/>
    <w:multiLevelType w:val="multilevel"/>
    <w:tmpl w:val="A3D0EF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CEF54F2"/>
    <w:multiLevelType w:val="hybridMultilevel"/>
    <w:tmpl w:val="11C89376"/>
    <w:lvl w:ilvl="0" w:tplc="3809000F">
      <w:start w:val="1"/>
      <w:numFmt w:val="decimal"/>
      <w:lvlText w:val="%1."/>
      <w:lvlJc w:val="left"/>
      <w:pPr>
        <w:ind w:left="718" w:hanging="360"/>
      </w:pPr>
    </w:lvl>
    <w:lvl w:ilvl="1" w:tplc="38090019" w:tentative="1">
      <w:start w:val="1"/>
      <w:numFmt w:val="lowerLetter"/>
      <w:lvlText w:val="%2."/>
      <w:lvlJc w:val="left"/>
      <w:pPr>
        <w:ind w:left="1438" w:hanging="360"/>
      </w:pPr>
    </w:lvl>
    <w:lvl w:ilvl="2" w:tplc="3809001B" w:tentative="1">
      <w:start w:val="1"/>
      <w:numFmt w:val="lowerRoman"/>
      <w:lvlText w:val="%3."/>
      <w:lvlJc w:val="right"/>
      <w:pPr>
        <w:ind w:left="2158" w:hanging="180"/>
      </w:pPr>
    </w:lvl>
    <w:lvl w:ilvl="3" w:tplc="3809000F" w:tentative="1">
      <w:start w:val="1"/>
      <w:numFmt w:val="decimal"/>
      <w:lvlText w:val="%4."/>
      <w:lvlJc w:val="left"/>
      <w:pPr>
        <w:ind w:left="2878" w:hanging="360"/>
      </w:pPr>
    </w:lvl>
    <w:lvl w:ilvl="4" w:tplc="38090019" w:tentative="1">
      <w:start w:val="1"/>
      <w:numFmt w:val="lowerLetter"/>
      <w:lvlText w:val="%5."/>
      <w:lvlJc w:val="left"/>
      <w:pPr>
        <w:ind w:left="3598" w:hanging="360"/>
      </w:pPr>
    </w:lvl>
    <w:lvl w:ilvl="5" w:tplc="3809001B" w:tentative="1">
      <w:start w:val="1"/>
      <w:numFmt w:val="lowerRoman"/>
      <w:lvlText w:val="%6."/>
      <w:lvlJc w:val="right"/>
      <w:pPr>
        <w:ind w:left="4318" w:hanging="180"/>
      </w:pPr>
    </w:lvl>
    <w:lvl w:ilvl="6" w:tplc="3809000F" w:tentative="1">
      <w:start w:val="1"/>
      <w:numFmt w:val="decimal"/>
      <w:lvlText w:val="%7."/>
      <w:lvlJc w:val="left"/>
      <w:pPr>
        <w:ind w:left="5038" w:hanging="360"/>
      </w:pPr>
    </w:lvl>
    <w:lvl w:ilvl="7" w:tplc="38090019" w:tentative="1">
      <w:start w:val="1"/>
      <w:numFmt w:val="lowerLetter"/>
      <w:lvlText w:val="%8."/>
      <w:lvlJc w:val="left"/>
      <w:pPr>
        <w:ind w:left="5758" w:hanging="360"/>
      </w:pPr>
    </w:lvl>
    <w:lvl w:ilvl="8" w:tplc="38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2" w15:restartNumberingAfterBreak="0">
    <w:nsid w:val="111749C8"/>
    <w:multiLevelType w:val="multilevel"/>
    <w:tmpl w:val="717E6A34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pStyle w:val="Heading2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pStyle w:val="Heading3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pStyle w:val="Heading4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pStyle w:val="Heading5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pStyle w:val="Heading6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pStyle w:val="Heading7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pStyle w:val="Heading8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pStyle w:val="Heading9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9A853E1"/>
    <w:multiLevelType w:val="multilevel"/>
    <w:tmpl w:val="611853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69122F9"/>
    <w:multiLevelType w:val="multilevel"/>
    <w:tmpl w:val="E08862F6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D0E105F"/>
    <w:multiLevelType w:val="multilevel"/>
    <w:tmpl w:val="593CD4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0A07C06"/>
    <w:multiLevelType w:val="multilevel"/>
    <w:tmpl w:val="9DE02768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43B5529"/>
    <w:multiLevelType w:val="multilevel"/>
    <w:tmpl w:val="AC386736"/>
    <w:lvl w:ilvl="0">
      <w:start w:val="1"/>
      <w:numFmt w:val="decimal"/>
      <w:pStyle w:val="Lampiran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6114E2E"/>
    <w:multiLevelType w:val="multilevel"/>
    <w:tmpl w:val="032E75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487A32BA"/>
    <w:multiLevelType w:val="multilevel"/>
    <w:tmpl w:val="8894FA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552114B3"/>
    <w:multiLevelType w:val="multilevel"/>
    <w:tmpl w:val="98FEB7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55D50DAE"/>
    <w:multiLevelType w:val="multilevel"/>
    <w:tmpl w:val="03ECE1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5CAA2C8A"/>
    <w:multiLevelType w:val="multilevel"/>
    <w:tmpl w:val="E634DDF4"/>
    <w:lvl w:ilvl="0">
      <w:start w:val="1"/>
      <w:numFmt w:val="decimal"/>
      <w:lvlText w:val="%1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13" w15:restartNumberingAfterBreak="0">
    <w:nsid w:val="5E00646A"/>
    <w:multiLevelType w:val="multilevel"/>
    <w:tmpl w:val="FD8EE4B4"/>
    <w:lvl w:ilvl="0">
      <w:start w:val="1"/>
      <w:numFmt w:val="decimal"/>
      <w:pStyle w:val="ListBullet2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6C362D96"/>
    <w:multiLevelType w:val="multilevel"/>
    <w:tmpl w:val="3670AF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6FF01928"/>
    <w:multiLevelType w:val="multilevel"/>
    <w:tmpl w:val="8BA22B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707802F8"/>
    <w:multiLevelType w:val="multilevel"/>
    <w:tmpl w:val="16EE19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73EB60D6"/>
    <w:multiLevelType w:val="multilevel"/>
    <w:tmpl w:val="5CE2DC7A"/>
    <w:lvl w:ilvl="0">
      <w:start w:val="1"/>
      <w:numFmt w:val="decimal"/>
      <w:pStyle w:val="referensi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7A5E3630"/>
    <w:multiLevelType w:val="multilevel"/>
    <w:tmpl w:val="18B654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7D3478F4"/>
    <w:multiLevelType w:val="multilevel"/>
    <w:tmpl w:val="E92016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7F857332"/>
    <w:multiLevelType w:val="multilevel"/>
    <w:tmpl w:val="0C1034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7FF40439"/>
    <w:multiLevelType w:val="multilevel"/>
    <w:tmpl w:val="70FCF1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2"/>
  </w:num>
  <w:num w:numId="3">
    <w:abstractNumId w:val="17"/>
  </w:num>
  <w:num w:numId="4">
    <w:abstractNumId w:val="13"/>
  </w:num>
  <w:num w:numId="5">
    <w:abstractNumId w:val="8"/>
  </w:num>
  <w:num w:numId="6">
    <w:abstractNumId w:val="20"/>
  </w:num>
  <w:num w:numId="7">
    <w:abstractNumId w:val="21"/>
  </w:num>
  <w:num w:numId="8">
    <w:abstractNumId w:val="10"/>
  </w:num>
  <w:num w:numId="9">
    <w:abstractNumId w:val="12"/>
  </w:num>
  <w:num w:numId="10">
    <w:abstractNumId w:val="5"/>
  </w:num>
  <w:num w:numId="11">
    <w:abstractNumId w:val="16"/>
  </w:num>
  <w:num w:numId="12">
    <w:abstractNumId w:val="9"/>
  </w:num>
  <w:num w:numId="13">
    <w:abstractNumId w:val="11"/>
  </w:num>
  <w:num w:numId="14">
    <w:abstractNumId w:val="14"/>
  </w:num>
  <w:num w:numId="15">
    <w:abstractNumId w:val="19"/>
  </w:num>
  <w:num w:numId="16">
    <w:abstractNumId w:val="4"/>
  </w:num>
  <w:num w:numId="17">
    <w:abstractNumId w:val="15"/>
  </w:num>
  <w:num w:numId="18">
    <w:abstractNumId w:val="3"/>
  </w:num>
  <w:num w:numId="19">
    <w:abstractNumId w:val="6"/>
  </w:num>
  <w:num w:numId="20">
    <w:abstractNumId w:val="1"/>
  </w:num>
  <w:num w:numId="21">
    <w:abstractNumId w:val="18"/>
  </w:num>
  <w:num w:numId="2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Hagai">
    <w15:presenceInfo w15:providerId="Windows Live" w15:userId="89ffb62e523e99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373F"/>
    <w:rsid w:val="001C503A"/>
    <w:rsid w:val="006935F2"/>
    <w:rsid w:val="0080009B"/>
    <w:rsid w:val="00B068C5"/>
    <w:rsid w:val="00CC373F"/>
    <w:rsid w:val="00E80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19874"/>
  <w15:docId w15:val="{EFCC9ED2-952F-4F28-B176-A9388C43B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D" w:bidi="ar-SA"/>
      </w:rPr>
    </w:rPrDefault>
    <w:pPrDefault>
      <w:pPr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pageBreakBefore/>
      <w:numPr>
        <w:numId w:val="2"/>
      </w:numPr>
      <w:spacing w:before="240" w:after="60"/>
      <w:ind w:left="431" w:hanging="431"/>
    </w:pPr>
    <w:rPr>
      <w:rFonts w:ascii="Arial" w:hAnsi="Arial"/>
      <w:b/>
      <w:szCs w:val="20"/>
      <w:lang w:val="en-AU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numPr>
        <w:ilvl w:val="1"/>
        <w:numId w:val="2"/>
      </w:numPr>
      <w:spacing w:before="240" w:after="60"/>
      <w:ind w:left="-1" w:hanging="1"/>
      <w:outlineLvl w:val="1"/>
    </w:pPr>
    <w:rPr>
      <w:rFonts w:ascii="Arial" w:hAnsi="Arial"/>
      <w:b/>
      <w:szCs w:val="20"/>
      <w:lang w:val="en-AU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numPr>
        <w:ilvl w:val="2"/>
        <w:numId w:val="2"/>
      </w:numPr>
      <w:spacing w:before="240" w:after="60"/>
      <w:ind w:left="-1" w:hanging="1"/>
      <w:outlineLvl w:val="2"/>
    </w:pPr>
    <w:rPr>
      <w:rFonts w:ascii="Arial" w:hAnsi="Arial"/>
      <w:b/>
      <w:szCs w:val="20"/>
      <w:lang w:val="en-AU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numPr>
        <w:ilvl w:val="3"/>
        <w:numId w:val="2"/>
      </w:numPr>
      <w:spacing w:before="240" w:after="60"/>
      <w:ind w:left="-1" w:hanging="1"/>
      <w:outlineLvl w:val="3"/>
    </w:pPr>
    <w:rPr>
      <w:rFonts w:ascii="Arial" w:hAnsi="Arial"/>
      <w:b/>
      <w:szCs w:val="20"/>
      <w:lang w:val="en-AU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numPr>
        <w:ilvl w:val="4"/>
        <w:numId w:val="2"/>
      </w:numPr>
      <w:spacing w:before="240" w:after="60"/>
      <w:ind w:left="-1" w:hanging="1"/>
      <w:outlineLvl w:val="4"/>
    </w:pPr>
    <w:rPr>
      <w:sz w:val="22"/>
      <w:szCs w:val="20"/>
      <w:lang w:val="en-AU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numPr>
        <w:ilvl w:val="5"/>
        <w:numId w:val="2"/>
      </w:numPr>
      <w:spacing w:before="240" w:after="60"/>
      <w:ind w:left="-1" w:hanging="1"/>
      <w:outlineLvl w:val="5"/>
    </w:pPr>
    <w:rPr>
      <w:i/>
      <w:sz w:val="22"/>
      <w:szCs w:val="20"/>
      <w:lang w:val="en-AU"/>
    </w:rPr>
  </w:style>
  <w:style w:type="paragraph" w:styleId="Heading7">
    <w:name w:val="heading 7"/>
    <w:basedOn w:val="Normal"/>
    <w:next w:val="Normal"/>
    <w:pPr>
      <w:numPr>
        <w:ilvl w:val="6"/>
        <w:numId w:val="2"/>
      </w:numPr>
      <w:spacing w:before="240" w:after="60"/>
      <w:ind w:left="-1" w:hanging="1"/>
      <w:outlineLvl w:val="6"/>
    </w:pPr>
    <w:rPr>
      <w:rFonts w:ascii="Arial" w:hAnsi="Arial"/>
      <w:sz w:val="20"/>
      <w:szCs w:val="20"/>
      <w:lang w:val="en-AU"/>
    </w:rPr>
  </w:style>
  <w:style w:type="paragraph" w:styleId="Heading8">
    <w:name w:val="heading 8"/>
    <w:basedOn w:val="Normal"/>
    <w:next w:val="Normal"/>
    <w:pPr>
      <w:numPr>
        <w:ilvl w:val="7"/>
        <w:numId w:val="2"/>
      </w:numPr>
      <w:spacing w:before="240" w:after="60"/>
      <w:ind w:left="-1" w:hanging="1"/>
      <w:outlineLvl w:val="7"/>
    </w:pPr>
    <w:rPr>
      <w:rFonts w:ascii="Arial" w:hAnsi="Arial"/>
      <w:i/>
      <w:sz w:val="20"/>
      <w:szCs w:val="20"/>
      <w:lang w:val="en-AU"/>
    </w:rPr>
  </w:style>
  <w:style w:type="paragraph" w:styleId="Heading9">
    <w:name w:val="heading 9"/>
    <w:basedOn w:val="Normal"/>
    <w:next w:val="Normal"/>
    <w:pPr>
      <w:numPr>
        <w:ilvl w:val="8"/>
        <w:numId w:val="2"/>
      </w:numPr>
      <w:spacing w:before="240" w:after="60"/>
      <w:ind w:left="-1" w:hanging="1"/>
      <w:outlineLvl w:val="8"/>
    </w:pPr>
    <w:rPr>
      <w:rFonts w:ascii="Arial" w:hAnsi="Arial"/>
      <w:b/>
      <w:i/>
      <w:sz w:val="18"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jc w:val="center"/>
    </w:pPr>
    <w:rPr>
      <w:b/>
      <w:sz w:val="4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Subtitle">
    <w:name w:val="Subtitle"/>
    <w:basedOn w:val="Normal"/>
    <w:next w:val="Normal"/>
    <w:uiPriority w:val="11"/>
    <w:qFormat/>
    <w:pPr>
      <w:jc w:val="center"/>
    </w:pPr>
    <w:rPr>
      <w:b/>
      <w:sz w:val="40"/>
      <w:szCs w:val="40"/>
    </w:rPr>
  </w:style>
  <w:style w:type="character" w:styleId="Hyperlink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Caption">
    <w:name w:val="caption"/>
    <w:basedOn w:val="Normal"/>
    <w:next w:val="Normal"/>
    <w:rPr>
      <w:b/>
      <w:bCs/>
    </w:rPr>
  </w:style>
  <w:style w:type="paragraph" w:styleId="TOC1">
    <w:name w:val="toc 1"/>
    <w:basedOn w:val="Normal"/>
    <w:next w:val="Normal"/>
    <w:rPr>
      <w:sz w:val="20"/>
    </w:rPr>
  </w:style>
  <w:style w:type="paragraph" w:customStyle="1" w:styleId="Heading0">
    <w:name w:val="Heading 0"/>
    <w:basedOn w:val="Normal"/>
    <w:rPr>
      <w:rFonts w:ascii="Arial" w:hAnsi="Arial"/>
    </w:rPr>
  </w:style>
  <w:style w:type="paragraph" w:styleId="TOC2">
    <w:name w:val="toc 2"/>
    <w:basedOn w:val="Normal"/>
    <w:next w:val="Normal"/>
    <w:pPr>
      <w:ind w:left="240"/>
    </w:pPr>
    <w:rPr>
      <w:sz w:val="20"/>
    </w:rPr>
  </w:style>
  <w:style w:type="paragraph" w:styleId="TOC3">
    <w:name w:val="toc 3"/>
    <w:basedOn w:val="Normal"/>
    <w:next w:val="Normal"/>
    <w:pPr>
      <w:ind w:left="480"/>
    </w:pPr>
    <w:rPr>
      <w:sz w:val="20"/>
    </w:rPr>
  </w:style>
  <w:style w:type="paragraph" w:styleId="TOC4">
    <w:name w:val="toc 4"/>
    <w:basedOn w:val="Normal"/>
    <w:next w:val="Normal"/>
    <w:pPr>
      <w:ind w:left="720"/>
    </w:pPr>
  </w:style>
  <w:style w:type="paragraph" w:styleId="TOC5">
    <w:name w:val="toc 5"/>
    <w:basedOn w:val="Normal"/>
    <w:next w:val="Normal"/>
    <w:pPr>
      <w:ind w:left="960"/>
    </w:pPr>
  </w:style>
  <w:style w:type="paragraph" w:styleId="TOC6">
    <w:name w:val="toc 6"/>
    <w:basedOn w:val="Normal"/>
    <w:next w:val="Normal"/>
    <w:pPr>
      <w:ind w:left="1200"/>
    </w:pPr>
  </w:style>
  <w:style w:type="paragraph" w:styleId="TOC7">
    <w:name w:val="toc 7"/>
    <w:basedOn w:val="Normal"/>
    <w:next w:val="Normal"/>
    <w:pPr>
      <w:ind w:left="1440"/>
    </w:pPr>
  </w:style>
  <w:style w:type="paragraph" w:styleId="TOC8">
    <w:name w:val="toc 8"/>
    <w:basedOn w:val="Normal"/>
    <w:next w:val="Normal"/>
    <w:pPr>
      <w:ind w:left="1680"/>
    </w:pPr>
  </w:style>
  <w:style w:type="paragraph" w:styleId="TOC9">
    <w:name w:val="toc 9"/>
    <w:basedOn w:val="Normal"/>
    <w:next w:val="Normal"/>
    <w:pPr>
      <w:ind w:left="1920"/>
    </w:pPr>
  </w:style>
  <w:style w:type="paragraph" w:customStyle="1" w:styleId="referensi">
    <w:name w:val="referensi"/>
    <w:basedOn w:val="Normal"/>
    <w:pPr>
      <w:numPr>
        <w:numId w:val="3"/>
      </w:numPr>
      <w:tabs>
        <w:tab w:val="center" w:pos="360"/>
        <w:tab w:val="num" w:pos="900"/>
      </w:tabs>
      <w:ind w:left="867" w:hanging="510"/>
    </w:pPr>
    <w:rPr>
      <w:lang w:val="en-AU"/>
    </w:rPr>
  </w:style>
  <w:style w:type="paragraph" w:customStyle="1" w:styleId="SubTitle0">
    <w:name w:val="Sub Title"/>
    <w:basedOn w:val="Title"/>
    <w:pPr>
      <w:spacing w:before="240" w:after="60" w:line="360" w:lineRule="auto"/>
    </w:pPr>
    <w:rPr>
      <w:rFonts w:ascii="Arial" w:hAnsi="Arial"/>
      <w:kern w:val="28"/>
      <w:sz w:val="24"/>
      <w:lang w:val="en-GB"/>
    </w:rPr>
  </w:style>
  <w:style w:type="paragraph" w:customStyle="1" w:styleId="hb-body">
    <w:name w:val="hb-body"/>
    <w:basedOn w:val="Normal"/>
    <w:pPr>
      <w:shd w:val="clear" w:color="auto" w:fill="FFFFFF"/>
      <w:spacing w:before="100" w:beforeAutospacing="1" w:after="100" w:afterAutospacing="1"/>
    </w:pPr>
    <w:rPr>
      <w:rFonts w:ascii="Arial" w:hAnsi="Arial" w:cs="Arial"/>
      <w:color w:val="333366"/>
      <w:sz w:val="20"/>
      <w:szCs w:val="20"/>
    </w:rPr>
  </w:style>
  <w:style w:type="character" w:customStyle="1" w:styleId="bdit">
    <w:name w:val="bdit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character" w:styleId="Strong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paragraph" w:styleId="BalloonText">
    <w:name w:val="Balloon Text"/>
    <w:basedOn w:val="Normal"/>
    <w:rPr>
      <w:rFonts w:ascii="Tahoma" w:hAnsi="Tahoma" w:cs="Courier New"/>
      <w:sz w:val="16"/>
      <w:szCs w:val="16"/>
    </w:rPr>
  </w:style>
  <w:style w:type="paragraph" w:customStyle="1" w:styleId="Lampiran">
    <w:name w:val="Lampiran"/>
    <w:basedOn w:val="Heading1"/>
    <w:pPr>
      <w:numPr>
        <w:numId w:val="1"/>
      </w:numPr>
      <w:ind w:left="431" w:hanging="431"/>
    </w:pPr>
  </w:style>
  <w:style w:type="paragraph" w:customStyle="1" w:styleId="guideline">
    <w:name w:val="guideline"/>
    <w:basedOn w:val="Normal"/>
    <w:rPr>
      <w:i/>
      <w:color w:val="FF0000"/>
      <w:lang w:val="en-AU"/>
    </w:rPr>
  </w:style>
  <w:style w:type="paragraph" w:customStyle="1" w:styleId="keterangan">
    <w:name w:val="keterangan"/>
    <w:basedOn w:val="Normal"/>
    <w:rPr>
      <w:i/>
      <w:sz w:val="20"/>
      <w:lang w:val="en-GB"/>
    </w:rPr>
  </w:style>
  <w:style w:type="paragraph" w:styleId="ListBullet2">
    <w:name w:val="List Bullet 2"/>
    <w:basedOn w:val="Normal"/>
    <w:pPr>
      <w:widowControl w:val="0"/>
      <w:numPr>
        <w:numId w:val="4"/>
      </w:numPr>
      <w:ind w:left="-1" w:hanging="1"/>
    </w:pPr>
    <w:rPr>
      <w:sz w:val="22"/>
      <w:lang w:val="en-GB"/>
    </w:rPr>
  </w:style>
  <w:style w:type="paragraph" w:customStyle="1" w:styleId="Judul">
    <w:name w:val="Judul"/>
    <w:basedOn w:val="Normal"/>
    <w:pPr>
      <w:pageBreakBefore/>
      <w:widowControl w:val="0"/>
      <w:spacing w:before="240" w:after="240"/>
      <w:jc w:val="center"/>
    </w:pPr>
    <w:rPr>
      <w:rFonts w:ascii="Arial" w:hAnsi="Arial"/>
      <w:b/>
      <w:sz w:val="28"/>
      <w:lang w:val="en-GB"/>
    </w:rPr>
  </w:style>
  <w:style w:type="paragraph" w:customStyle="1" w:styleId="teksutama">
    <w:name w:val="teks utama"/>
    <w:basedOn w:val="Normal"/>
    <w:pPr>
      <w:spacing w:before="60" w:after="60"/>
    </w:p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6935F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8023A"/>
    <w:pPr>
      <w:suppressAutoHyphens w:val="0"/>
      <w:spacing w:before="100" w:beforeAutospacing="1" w:after="100" w:afterAutospacing="1" w:line="240" w:lineRule="auto"/>
      <w:ind w:leftChars="0" w:left="0" w:firstLineChars="0" w:firstLine="0"/>
      <w:textDirection w:val="lrTb"/>
      <w:textAlignment w:val="auto"/>
      <w:outlineLvl w:val="9"/>
    </w:pPr>
    <w:rPr>
      <w:position w:val="0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04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18" Type="http://schemas.openxmlformats.org/officeDocument/2006/relationships/image" Target="media/image4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6.png"/><Relationship Id="rId7" Type="http://schemas.openxmlformats.org/officeDocument/2006/relationships/footnotes" Target="footnotes.xml"/><Relationship Id="rId12" Type="http://schemas.openxmlformats.org/officeDocument/2006/relationships/image" Target="media/image15.png"/><Relationship Id="rId25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image" Target="media/image13.png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4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10" Type="http://schemas.openxmlformats.org/officeDocument/2006/relationships/image" Target="media/image10.png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+Ygsby/q1CZVuK0e50c0pVUz1lg==">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436C396-92DD-4B99-84C9-B6D83ACCB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22</Pages>
  <Words>2930</Words>
  <Characters>16706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titi</dc:creator>
  <cp:lastModifiedBy>Hagai</cp:lastModifiedBy>
  <cp:revision>2</cp:revision>
  <dcterms:created xsi:type="dcterms:W3CDTF">2008-06-16T07:33:00Z</dcterms:created>
  <dcterms:modified xsi:type="dcterms:W3CDTF">2023-06-09T13:20:00Z</dcterms:modified>
</cp:coreProperties>
</file>